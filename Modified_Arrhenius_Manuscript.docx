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889C" w14:textId="77777777" w:rsidR="007925D5" w:rsidRPr="005C3801" w:rsidRDefault="00355443" w:rsidP="002B0AA8">
      <w:pPr>
        <w:spacing w:after="0" w:line="360" w:lineRule="auto"/>
        <w:rPr>
          <w:rFonts w:cstheme="minorHAnsi"/>
          <w:b/>
          <w:sz w:val="24"/>
          <w:szCs w:val="24"/>
          <w:lang w:val="en-CA"/>
        </w:rPr>
      </w:pPr>
      <w:r w:rsidRPr="005C3801">
        <w:rPr>
          <w:rFonts w:cstheme="minorHAnsi"/>
          <w:b/>
          <w:sz w:val="24"/>
          <w:szCs w:val="24"/>
          <w:lang w:val="en-CA"/>
        </w:rPr>
        <w:t>Title:</w:t>
      </w:r>
      <w:r w:rsidR="00604480" w:rsidRPr="005C3801">
        <w:rPr>
          <w:rFonts w:cstheme="minorHAnsi"/>
          <w:b/>
          <w:sz w:val="24"/>
          <w:szCs w:val="24"/>
          <w:lang w:val="en-CA"/>
        </w:rPr>
        <w:t xml:space="preserve"> A systematic error </w:t>
      </w:r>
      <w:r w:rsidR="007925D5" w:rsidRPr="005C3801">
        <w:rPr>
          <w:rFonts w:cstheme="minorHAnsi"/>
          <w:b/>
          <w:sz w:val="24"/>
          <w:szCs w:val="24"/>
          <w:lang w:val="en-CA"/>
        </w:rPr>
        <w:t>exists</w:t>
      </w:r>
      <w:r w:rsidR="00604480" w:rsidRPr="005C3801">
        <w:rPr>
          <w:rFonts w:cstheme="minorHAnsi"/>
          <w:b/>
          <w:sz w:val="24"/>
          <w:szCs w:val="24"/>
          <w:lang w:val="en-CA"/>
        </w:rPr>
        <w:t xml:space="preserve"> in the </w:t>
      </w:r>
      <w:r w:rsidR="007925D5" w:rsidRPr="005C3801">
        <w:rPr>
          <w:rFonts w:cstheme="minorHAnsi"/>
          <w:b/>
          <w:sz w:val="24"/>
          <w:szCs w:val="24"/>
          <w:lang w:val="en-CA"/>
        </w:rPr>
        <w:t xml:space="preserve">current </w:t>
      </w:r>
      <w:r w:rsidR="00604480" w:rsidRPr="005C3801">
        <w:rPr>
          <w:rFonts w:cstheme="minorHAnsi"/>
          <w:b/>
          <w:sz w:val="24"/>
          <w:szCs w:val="24"/>
          <w:lang w:val="en-CA"/>
        </w:rPr>
        <w:t xml:space="preserve">use of the Johnson et al. (1942) </w:t>
      </w:r>
      <w:r w:rsidR="007925D5" w:rsidRPr="005C3801">
        <w:rPr>
          <w:rFonts w:cstheme="minorHAnsi"/>
          <w:b/>
          <w:sz w:val="24"/>
          <w:szCs w:val="24"/>
          <w:lang w:val="en-CA"/>
        </w:rPr>
        <w:t>modified</w:t>
      </w:r>
      <w:r w:rsidR="00604480" w:rsidRPr="005C3801">
        <w:rPr>
          <w:rFonts w:cstheme="minorHAnsi"/>
          <w:b/>
          <w:sz w:val="24"/>
          <w:szCs w:val="24"/>
          <w:lang w:val="en-CA"/>
        </w:rPr>
        <w:t xml:space="preserve"> Arrhenius function</w:t>
      </w:r>
      <w:r w:rsidR="007925D5" w:rsidRPr="005C3801">
        <w:rPr>
          <w:rFonts w:cstheme="minorHAnsi"/>
          <w:b/>
          <w:sz w:val="24"/>
          <w:szCs w:val="24"/>
          <w:lang w:val="en-CA"/>
        </w:rPr>
        <w:t xml:space="preserve"> due to a missing term</w:t>
      </w:r>
      <w:r w:rsidR="003F2CEA" w:rsidRPr="005C3801">
        <w:rPr>
          <w:rFonts w:cstheme="minorHAnsi"/>
          <w:b/>
          <w:sz w:val="24"/>
          <w:szCs w:val="24"/>
          <w:lang w:val="en-CA"/>
        </w:rPr>
        <w:t xml:space="preserve"> – a broken paradigm</w:t>
      </w:r>
    </w:p>
    <w:p w14:paraId="037A9DB8" w14:textId="20C226DB" w:rsidR="00355443" w:rsidRPr="00DE0E23" w:rsidRDefault="00355443" w:rsidP="002B0AA8">
      <w:pPr>
        <w:spacing w:after="0" w:line="360" w:lineRule="auto"/>
        <w:rPr>
          <w:rFonts w:cstheme="minorHAnsi"/>
          <w:sz w:val="24"/>
          <w:szCs w:val="24"/>
          <w:lang w:val="en-CA"/>
        </w:rPr>
      </w:pPr>
      <w:r w:rsidRPr="005C3801">
        <w:rPr>
          <w:rFonts w:cstheme="minorHAnsi"/>
          <w:sz w:val="24"/>
          <w:szCs w:val="24"/>
          <w:lang w:val="en-CA"/>
        </w:rPr>
        <w:t>Author: Joseph R. Stinziano</w:t>
      </w:r>
      <w:proofErr w:type="gramStart"/>
      <w:r w:rsidR="00632F39" w:rsidRPr="005C3801">
        <w:rPr>
          <w:rFonts w:cstheme="minorHAnsi"/>
          <w:sz w:val="24"/>
          <w:szCs w:val="24"/>
          <w:vertAlign w:val="superscript"/>
          <w:lang w:val="en-CA"/>
        </w:rPr>
        <w:t>1,*</w:t>
      </w:r>
      <w:proofErr w:type="gramEnd"/>
      <w:r w:rsidR="00632F39" w:rsidRPr="005C3801">
        <w:rPr>
          <w:rFonts w:cstheme="minorHAnsi"/>
          <w:sz w:val="24"/>
          <w:szCs w:val="24"/>
          <w:lang w:val="en-CA"/>
        </w:rPr>
        <w:t xml:space="preserve">, </w:t>
      </w:r>
      <w:r w:rsidR="00170E94" w:rsidRPr="005C3801">
        <w:rPr>
          <w:rFonts w:cstheme="minorHAnsi"/>
          <w:sz w:val="24"/>
          <w:szCs w:val="24"/>
          <w:lang w:val="en-CA"/>
        </w:rPr>
        <w:t>Sandra M. Kerbler</w:t>
      </w:r>
      <w:r w:rsidR="00170E94" w:rsidRPr="005C3801">
        <w:rPr>
          <w:rFonts w:cstheme="minorHAnsi"/>
          <w:sz w:val="24"/>
          <w:szCs w:val="24"/>
          <w:vertAlign w:val="superscript"/>
          <w:lang w:val="en-CA"/>
        </w:rPr>
        <w:t>2</w:t>
      </w:r>
      <w:r w:rsidR="00BF0B3C">
        <w:rPr>
          <w:rFonts w:cstheme="minorHAnsi"/>
          <w:sz w:val="24"/>
          <w:szCs w:val="24"/>
          <w:lang w:val="en-CA"/>
        </w:rPr>
        <w:t>, Bridget</w:t>
      </w:r>
      <w:r w:rsidR="00DE0E23">
        <w:rPr>
          <w:rFonts w:cstheme="minorHAnsi"/>
          <w:sz w:val="24"/>
          <w:szCs w:val="24"/>
          <w:lang w:val="en-CA"/>
        </w:rPr>
        <w:t xml:space="preserve"> Murphy</w:t>
      </w:r>
      <w:r w:rsidR="00DE0E23">
        <w:rPr>
          <w:rFonts w:cstheme="minorHAnsi"/>
          <w:sz w:val="24"/>
          <w:szCs w:val="24"/>
          <w:vertAlign w:val="superscript"/>
          <w:lang w:val="en-CA"/>
        </w:rPr>
        <w:t>3</w:t>
      </w:r>
    </w:p>
    <w:p w14:paraId="1201558B" w14:textId="05A0732F" w:rsidR="00355443" w:rsidRDefault="00355443" w:rsidP="002B0AA8">
      <w:pPr>
        <w:spacing w:after="0" w:line="360" w:lineRule="auto"/>
        <w:rPr>
          <w:rFonts w:cstheme="minorHAnsi"/>
          <w:sz w:val="24"/>
          <w:szCs w:val="24"/>
          <w:lang w:val="en-CA"/>
        </w:rPr>
      </w:pPr>
      <w:r w:rsidRPr="005C3801">
        <w:rPr>
          <w:rFonts w:cstheme="minorHAnsi"/>
          <w:sz w:val="24"/>
          <w:szCs w:val="24"/>
          <w:lang w:val="en-CA"/>
        </w:rPr>
        <w:t>Affiliation</w:t>
      </w:r>
      <w:r w:rsidR="00FF0915">
        <w:rPr>
          <w:rFonts w:cstheme="minorHAnsi"/>
          <w:sz w:val="24"/>
          <w:szCs w:val="24"/>
          <w:lang w:val="en-CA"/>
        </w:rPr>
        <w:t>s</w:t>
      </w:r>
      <w:r w:rsidRPr="005C3801">
        <w:rPr>
          <w:rFonts w:cstheme="minorHAnsi"/>
          <w:sz w:val="24"/>
          <w:szCs w:val="24"/>
          <w:lang w:val="en-CA"/>
        </w:rPr>
        <w:t xml:space="preserve">: </w:t>
      </w:r>
      <w:r w:rsidR="00FF0915">
        <w:rPr>
          <w:rFonts w:cstheme="minorHAnsi"/>
          <w:sz w:val="24"/>
          <w:szCs w:val="24"/>
          <w:lang w:val="en-CA"/>
        </w:rPr>
        <w:t xml:space="preserve"> </w:t>
      </w:r>
      <w:r w:rsidR="00170E94" w:rsidRPr="005C3801">
        <w:rPr>
          <w:rFonts w:cstheme="minorHAnsi"/>
          <w:sz w:val="24"/>
          <w:szCs w:val="24"/>
          <w:vertAlign w:val="superscript"/>
          <w:lang w:val="en-CA"/>
        </w:rPr>
        <w:t>1</w:t>
      </w:r>
      <w:r w:rsidRPr="005C3801">
        <w:rPr>
          <w:rFonts w:cstheme="minorHAnsi"/>
          <w:sz w:val="24"/>
          <w:szCs w:val="24"/>
          <w:lang w:val="en-CA"/>
        </w:rPr>
        <w:t>Department of Biology, University of New Mexico, Albuquerque, NM, USA</w:t>
      </w:r>
      <w:r w:rsidR="00170E94" w:rsidRPr="005C3801">
        <w:rPr>
          <w:rFonts w:cstheme="minorHAnsi"/>
          <w:sz w:val="24"/>
          <w:szCs w:val="24"/>
          <w:lang w:val="en-CA"/>
        </w:rPr>
        <w:t xml:space="preserve">; </w:t>
      </w:r>
      <w:r w:rsidR="00AE19A7">
        <w:rPr>
          <w:rFonts w:cstheme="minorHAnsi"/>
          <w:sz w:val="24"/>
          <w:szCs w:val="24"/>
          <w:lang w:val="en-CA"/>
        </w:rPr>
        <w:br/>
      </w:r>
      <w:r w:rsidR="00170E94" w:rsidRPr="005C3801">
        <w:rPr>
          <w:rFonts w:cstheme="minorHAnsi"/>
          <w:sz w:val="24"/>
          <w:szCs w:val="24"/>
          <w:vertAlign w:val="superscript"/>
          <w:lang w:val="en-CA"/>
        </w:rPr>
        <w:t>2</w:t>
      </w:r>
      <w:r w:rsidR="00170E94" w:rsidRPr="005C3801">
        <w:rPr>
          <w:rFonts w:cstheme="minorHAnsi"/>
          <w:sz w:val="24"/>
          <w:szCs w:val="24"/>
          <w:lang w:val="en-CA"/>
        </w:rPr>
        <w:t>M</w:t>
      </w:r>
      <w:r w:rsidR="00AE19A7">
        <w:rPr>
          <w:rFonts w:cstheme="minorHAnsi"/>
          <w:sz w:val="24"/>
          <w:szCs w:val="24"/>
          <w:lang w:val="en-CA"/>
        </w:rPr>
        <w:t>ax Planck Institute for Molecular Plant Physiology, Potsdam-</w:t>
      </w:r>
      <w:proofErr w:type="spellStart"/>
      <w:r w:rsidR="00AE19A7">
        <w:rPr>
          <w:rFonts w:cstheme="minorHAnsi"/>
          <w:sz w:val="24"/>
          <w:szCs w:val="24"/>
          <w:lang w:val="en-CA"/>
        </w:rPr>
        <w:t>Golm</w:t>
      </w:r>
      <w:proofErr w:type="spellEnd"/>
      <w:r w:rsidR="00AE19A7">
        <w:rPr>
          <w:rFonts w:cstheme="minorHAnsi"/>
          <w:sz w:val="24"/>
          <w:szCs w:val="24"/>
          <w:lang w:val="en-CA"/>
        </w:rPr>
        <w:t>, Germany</w:t>
      </w:r>
    </w:p>
    <w:p w14:paraId="776F75BD" w14:textId="297C07C6" w:rsidR="00DE0E23" w:rsidRPr="00DE0E23" w:rsidRDefault="00DE0E23" w:rsidP="002B0AA8">
      <w:pPr>
        <w:spacing w:after="0" w:line="360" w:lineRule="auto"/>
        <w:rPr>
          <w:rFonts w:cstheme="minorHAnsi"/>
          <w:sz w:val="24"/>
          <w:szCs w:val="24"/>
          <w:lang w:val="en-CA"/>
        </w:rPr>
      </w:pPr>
      <w:r>
        <w:rPr>
          <w:rFonts w:cstheme="minorHAnsi"/>
          <w:sz w:val="24"/>
          <w:szCs w:val="24"/>
          <w:vertAlign w:val="superscript"/>
          <w:lang w:val="en-CA"/>
        </w:rPr>
        <w:t>3</w:t>
      </w:r>
      <w:r>
        <w:rPr>
          <w:rFonts w:cstheme="minorHAnsi"/>
          <w:sz w:val="24"/>
          <w:szCs w:val="24"/>
          <w:lang w:val="en-CA"/>
        </w:rPr>
        <w:t>Department of Biology, University of Western Ontario, London, ON, Canada</w:t>
      </w:r>
    </w:p>
    <w:p w14:paraId="583B63BA" w14:textId="6EE0865D" w:rsidR="00355443" w:rsidRPr="005C3801" w:rsidRDefault="00170E94" w:rsidP="002B0AA8">
      <w:pPr>
        <w:spacing w:after="0" w:line="360" w:lineRule="auto"/>
        <w:rPr>
          <w:rFonts w:cstheme="minorHAnsi"/>
          <w:sz w:val="24"/>
          <w:szCs w:val="24"/>
          <w:lang w:val="en-CA"/>
        </w:rPr>
      </w:pPr>
      <w:r w:rsidRPr="005C3801">
        <w:rPr>
          <w:rFonts w:cstheme="minorHAnsi"/>
          <w:sz w:val="24"/>
          <w:szCs w:val="24"/>
          <w:vertAlign w:val="superscript"/>
          <w:lang w:val="en-CA"/>
        </w:rPr>
        <w:t xml:space="preserve">* </w:t>
      </w:r>
      <w:r w:rsidRPr="005C3801">
        <w:rPr>
          <w:rFonts w:cstheme="minorHAnsi"/>
          <w:sz w:val="24"/>
          <w:szCs w:val="24"/>
          <w:lang w:val="en-CA"/>
        </w:rPr>
        <w:t xml:space="preserve">Corresponding author; </w:t>
      </w:r>
      <w:r w:rsidR="00355443" w:rsidRPr="005C3801">
        <w:rPr>
          <w:rFonts w:cstheme="minorHAnsi"/>
          <w:sz w:val="24"/>
          <w:szCs w:val="24"/>
          <w:lang w:val="en-CA"/>
        </w:rPr>
        <w:t xml:space="preserve">Email: </w:t>
      </w:r>
      <w:hyperlink r:id="rId7" w:history="1">
        <w:r w:rsidR="00355443" w:rsidRPr="005C3801">
          <w:rPr>
            <w:rStyle w:val="Hyperlink"/>
            <w:rFonts w:cstheme="minorHAnsi"/>
            <w:sz w:val="24"/>
            <w:szCs w:val="24"/>
            <w:lang w:val="en-CA"/>
          </w:rPr>
          <w:t>jstinziano@unm.edu</w:t>
        </w:r>
      </w:hyperlink>
    </w:p>
    <w:p w14:paraId="796DB32E" w14:textId="77777777" w:rsidR="003F2CEA" w:rsidRPr="005C3801" w:rsidRDefault="003F2CEA" w:rsidP="002B0AA8">
      <w:pPr>
        <w:spacing w:after="0" w:line="360" w:lineRule="auto"/>
        <w:rPr>
          <w:rFonts w:cstheme="minorHAnsi"/>
          <w:sz w:val="24"/>
          <w:szCs w:val="24"/>
          <w:lang w:val="en-CA"/>
        </w:rPr>
      </w:pPr>
    </w:p>
    <w:p w14:paraId="007FD909" w14:textId="228185C2" w:rsidR="00B414CD" w:rsidRPr="005C3801" w:rsidRDefault="00B414CD" w:rsidP="002B0AA8">
      <w:pPr>
        <w:spacing w:after="0" w:line="360" w:lineRule="auto"/>
        <w:rPr>
          <w:rFonts w:cstheme="minorHAnsi"/>
          <w:sz w:val="24"/>
          <w:szCs w:val="24"/>
          <w:lang w:val="en-CA"/>
        </w:rPr>
      </w:pPr>
      <w:r w:rsidRPr="005C3801">
        <w:rPr>
          <w:rFonts w:cstheme="minorHAnsi"/>
          <w:sz w:val="24"/>
          <w:szCs w:val="24"/>
          <w:lang w:val="en-CA"/>
        </w:rPr>
        <w:t xml:space="preserve">Article Type: </w:t>
      </w:r>
      <w:r w:rsidR="00E03E76" w:rsidRPr="005C3801">
        <w:rPr>
          <w:rFonts w:cstheme="minorHAnsi"/>
          <w:sz w:val="24"/>
          <w:szCs w:val="24"/>
          <w:lang w:val="en-CA"/>
        </w:rPr>
        <w:t>Opinion</w:t>
      </w:r>
    </w:p>
    <w:p w14:paraId="43B5E258" w14:textId="52AC5E85" w:rsidR="001C3146" w:rsidRPr="005C3801" w:rsidRDefault="003F2CEA" w:rsidP="002B0AA8">
      <w:pPr>
        <w:spacing w:after="0" w:line="360" w:lineRule="auto"/>
        <w:rPr>
          <w:rFonts w:cstheme="minorHAnsi"/>
          <w:sz w:val="24"/>
          <w:szCs w:val="24"/>
          <w:lang w:val="en-CA"/>
        </w:rPr>
      </w:pPr>
      <w:r w:rsidRPr="005C3801">
        <w:rPr>
          <w:rFonts w:cstheme="minorHAnsi"/>
          <w:sz w:val="24"/>
          <w:szCs w:val="24"/>
          <w:lang w:val="en-CA"/>
        </w:rPr>
        <w:t>Word Count:</w:t>
      </w:r>
      <w:r w:rsidR="00383A05" w:rsidRPr="005C3801">
        <w:rPr>
          <w:rFonts w:cstheme="minorHAnsi"/>
          <w:sz w:val="24"/>
          <w:szCs w:val="24"/>
          <w:lang w:val="en-CA"/>
        </w:rPr>
        <w:t xml:space="preserve"> 1,</w:t>
      </w:r>
      <w:r w:rsidR="00E03E76" w:rsidRPr="005C3801">
        <w:rPr>
          <w:rFonts w:cstheme="minorHAnsi"/>
          <w:sz w:val="24"/>
          <w:szCs w:val="24"/>
          <w:lang w:val="en-CA"/>
        </w:rPr>
        <w:t>5</w:t>
      </w:r>
      <w:r w:rsidR="0099596D" w:rsidRPr="005C3801">
        <w:rPr>
          <w:rFonts w:cstheme="minorHAnsi"/>
          <w:sz w:val="24"/>
          <w:szCs w:val="24"/>
          <w:lang w:val="en-CA"/>
        </w:rPr>
        <w:t>40</w:t>
      </w:r>
      <w:r w:rsidRPr="005C3801">
        <w:rPr>
          <w:rFonts w:cstheme="minorHAnsi"/>
          <w:sz w:val="24"/>
          <w:szCs w:val="24"/>
          <w:lang w:val="en-CA"/>
        </w:rPr>
        <w:br/>
        <w:t>Number of Figures:</w:t>
      </w:r>
      <w:r w:rsidR="00383A05" w:rsidRPr="005C3801">
        <w:rPr>
          <w:rFonts w:cstheme="minorHAnsi"/>
          <w:sz w:val="24"/>
          <w:szCs w:val="24"/>
          <w:lang w:val="en-CA"/>
        </w:rPr>
        <w:t xml:space="preserve"> 2</w:t>
      </w:r>
    </w:p>
    <w:p w14:paraId="6201296D" w14:textId="1A9188BB" w:rsidR="00355443" w:rsidRPr="005C3801" w:rsidRDefault="00355443" w:rsidP="002B0AA8">
      <w:pPr>
        <w:spacing w:after="0" w:line="360" w:lineRule="auto"/>
        <w:rPr>
          <w:rFonts w:cstheme="minorHAnsi"/>
          <w:sz w:val="24"/>
          <w:szCs w:val="24"/>
          <w:lang w:val="en-CA"/>
        </w:rPr>
      </w:pPr>
      <w:r w:rsidRPr="005C3801">
        <w:rPr>
          <w:rFonts w:cstheme="minorHAnsi"/>
          <w:sz w:val="24"/>
          <w:szCs w:val="24"/>
          <w:lang w:val="en-CA"/>
        </w:rPr>
        <w:br w:type="page"/>
      </w:r>
    </w:p>
    <w:p w14:paraId="31401C9A" w14:textId="77777777" w:rsidR="0099596D" w:rsidRPr="005C3801" w:rsidRDefault="0099596D">
      <w:pPr>
        <w:rPr>
          <w:rFonts w:cstheme="minorHAnsi"/>
          <w:sz w:val="24"/>
          <w:szCs w:val="24"/>
          <w:lang w:val="en-CA"/>
        </w:rPr>
      </w:pPr>
      <w:r w:rsidRPr="005C3801">
        <w:rPr>
          <w:rFonts w:cstheme="minorHAnsi"/>
          <w:b/>
          <w:sz w:val="24"/>
          <w:szCs w:val="24"/>
          <w:lang w:val="en-CA"/>
        </w:rPr>
        <w:lastRenderedPageBreak/>
        <w:t>Abstract</w:t>
      </w:r>
    </w:p>
    <w:p w14:paraId="276740A2" w14:textId="77777777" w:rsidR="005C3801" w:rsidRDefault="0099596D" w:rsidP="005C3801">
      <w:pPr>
        <w:spacing w:line="360" w:lineRule="auto"/>
        <w:rPr>
          <w:rFonts w:cstheme="minorHAnsi"/>
          <w:sz w:val="24"/>
          <w:szCs w:val="24"/>
          <w:lang w:val="en-CA"/>
        </w:rPr>
      </w:pPr>
      <w:r w:rsidRPr="005C3801">
        <w:rPr>
          <w:rFonts w:cstheme="minorHAnsi"/>
          <w:sz w:val="24"/>
          <w:szCs w:val="24"/>
          <w:lang w:val="en-CA"/>
        </w:rPr>
        <w:t>Understanding biological temperature responses is crucial to predicting global carbon fluxes. The current approach to modeling photosynthetic temperature responses in large scale modeling efforts uses a modified Arrhenius equation. We rederived the modified Arrhenius equation from the source and uncovered a missing term that was dropped between 1942 and 2002. We compare fitted temperature response parameters between the new and old derivation of the modified Arrhenius equation. We find that most parameters are minimally affected, though small errors still exist. Such errors could propagate uncertainties in carbon fluxes on a global scale</w:t>
      </w:r>
      <w:r w:rsidR="005C3801" w:rsidRPr="005C3801">
        <w:rPr>
          <w:rFonts w:cstheme="minorHAnsi"/>
          <w:sz w:val="24"/>
          <w:szCs w:val="24"/>
          <w:lang w:val="en-CA"/>
        </w:rPr>
        <w:t>, potentially biasing predictions of global carbon fluxes. We therefore argue that it is time to move beyond the modified Arrhenius paradigm since the current implementation is categorically incorrect and use more thermodynamically-grounded temperature response equations.</w:t>
      </w:r>
    </w:p>
    <w:p w14:paraId="6A79A5CE" w14:textId="129B84F2" w:rsidR="0099596D" w:rsidRPr="005C3801" w:rsidRDefault="005C3801" w:rsidP="005C3801">
      <w:pPr>
        <w:spacing w:line="360" w:lineRule="auto"/>
        <w:rPr>
          <w:rFonts w:cstheme="minorHAnsi"/>
          <w:b/>
          <w:sz w:val="24"/>
          <w:szCs w:val="24"/>
          <w:lang w:val="en-CA"/>
        </w:rPr>
      </w:pPr>
      <w:r>
        <w:rPr>
          <w:rFonts w:cstheme="minorHAnsi"/>
          <w:i/>
          <w:sz w:val="24"/>
          <w:szCs w:val="24"/>
          <w:lang w:val="en-CA"/>
        </w:rPr>
        <w:t>Keywords: Arrhenius, temperature, photosynthesis, gas exchange, modeling</w:t>
      </w:r>
      <w:r w:rsidR="0099596D" w:rsidRPr="005C3801">
        <w:rPr>
          <w:rFonts w:cstheme="minorHAnsi"/>
          <w:b/>
          <w:sz w:val="24"/>
          <w:szCs w:val="24"/>
          <w:lang w:val="en-CA"/>
        </w:rPr>
        <w:br w:type="page"/>
      </w:r>
    </w:p>
    <w:p w14:paraId="619F2A2A" w14:textId="08601E5E" w:rsidR="00C27CAD" w:rsidRPr="005C3801" w:rsidRDefault="00355443" w:rsidP="002B0AA8">
      <w:pPr>
        <w:spacing w:after="0" w:line="360" w:lineRule="auto"/>
        <w:rPr>
          <w:rFonts w:cstheme="minorHAnsi"/>
          <w:sz w:val="24"/>
          <w:szCs w:val="24"/>
          <w:lang w:val="en-CA"/>
        </w:rPr>
      </w:pPr>
      <w:r w:rsidRPr="005C3801">
        <w:rPr>
          <w:rFonts w:cstheme="minorHAnsi"/>
          <w:b/>
          <w:sz w:val="24"/>
          <w:szCs w:val="24"/>
          <w:lang w:val="en-CA"/>
        </w:rPr>
        <w:lastRenderedPageBreak/>
        <w:t>Background</w:t>
      </w:r>
    </w:p>
    <w:p w14:paraId="322178DB" w14:textId="418A4800" w:rsidR="00C27CAD" w:rsidRDefault="006D474D" w:rsidP="002B0AA8">
      <w:pPr>
        <w:spacing w:after="0" w:line="360" w:lineRule="auto"/>
        <w:rPr>
          <w:rFonts w:cstheme="minorHAnsi"/>
          <w:sz w:val="24"/>
          <w:szCs w:val="24"/>
          <w:lang w:val="en-CA"/>
        </w:rPr>
      </w:pPr>
      <w:r w:rsidRPr="005C3801">
        <w:rPr>
          <w:rFonts w:cstheme="minorHAnsi"/>
          <w:sz w:val="24"/>
          <w:szCs w:val="24"/>
          <w:lang w:val="en-CA"/>
        </w:rPr>
        <w:t>Globally, photosynthesis and autotrophic respiration are the largest biological carbon fluxes, with photosynthesis removing ~120 Gt C year</w:t>
      </w:r>
      <w:r w:rsidRPr="005C3801">
        <w:rPr>
          <w:rFonts w:cstheme="minorHAnsi"/>
          <w:sz w:val="24"/>
          <w:szCs w:val="24"/>
          <w:vertAlign w:val="superscript"/>
          <w:lang w:val="en-CA"/>
        </w:rPr>
        <w:t>-1</w:t>
      </w:r>
      <w:r w:rsidRPr="005C3801">
        <w:rPr>
          <w:rFonts w:cstheme="minorHAnsi"/>
          <w:sz w:val="24"/>
          <w:szCs w:val="24"/>
          <w:lang w:val="en-CA"/>
        </w:rPr>
        <w:t xml:space="preserve"> and autotrophic respiration releasing </w:t>
      </w:r>
      <w:r w:rsidRPr="005C3801">
        <w:rPr>
          <w:rFonts w:cstheme="minorHAnsi"/>
          <w:sz w:val="24"/>
          <w:szCs w:val="24"/>
        </w:rPr>
        <w:t>~60 Gt C year</w:t>
      </w:r>
      <w:r w:rsidRPr="005C3801">
        <w:rPr>
          <w:rFonts w:cstheme="minorHAnsi"/>
          <w:sz w:val="24"/>
          <w:szCs w:val="24"/>
          <w:vertAlign w:val="superscript"/>
        </w:rPr>
        <w:t>-1</w:t>
      </w:r>
      <w:r w:rsidRPr="005C3801">
        <w:rPr>
          <w:rFonts w:cstheme="minorHAnsi"/>
          <w:sz w:val="24"/>
          <w:szCs w:val="24"/>
        </w:rPr>
        <w:t xml:space="preserve"> (</w:t>
      </w:r>
      <w:proofErr w:type="spellStart"/>
      <w:r w:rsidR="00170E94" w:rsidRPr="005C3801">
        <w:rPr>
          <w:rFonts w:cstheme="minorHAnsi"/>
          <w:sz w:val="24"/>
          <w:szCs w:val="24"/>
        </w:rPr>
        <w:t>Amthor</w:t>
      </w:r>
      <w:proofErr w:type="spellEnd"/>
      <w:r w:rsidR="00170E94" w:rsidRPr="005C3801">
        <w:rPr>
          <w:rFonts w:cstheme="minorHAnsi"/>
          <w:sz w:val="24"/>
          <w:szCs w:val="24"/>
        </w:rPr>
        <w:t xml:space="preserve">, 2000; </w:t>
      </w:r>
      <w:proofErr w:type="spellStart"/>
      <w:r w:rsidR="00170E94" w:rsidRPr="005C3801">
        <w:rPr>
          <w:rFonts w:cstheme="minorHAnsi"/>
          <w:sz w:val="24"/>
          <w:szCs w:val="24"/>
        </w:rPr>
        <w:t>Ciais</w:t>
      </w:r>
      <w:proofErr w:type="spellEnd"/>
      <w:r w:rsidR="00170E94" w:rsidRPr="005C3801">
        <w:rPr>
          <w:rFonts w:cstheme="minorHAnsi"/>
          <w:sz w:val="24"/>
          <w:szCs w:val="24"/>
        </w:rPr>
        <w:t xml:space="preserve"> et al., 201</w:t>
      </w:r>
      <w:r w:rsidR="00522DC5" w:rsidRPr="005C3801">
        <w:rPr>
          <w:rFonts w:cstheme="minorHAnsi"/>
          <w:sz w:val="24"/>
          <w:szCs w:val="24"/>
        </w:rPr>
        <w:t>3</w:t>
      </w:r>
      <w:r w:rsidRPr="005C3801">
        <w:rPr>
          <w:rFonts w:cstheme="minorHAnsi"/>
          <w:sz w:val="24"/>
          <w:szCs w:val="24"/>
        </w:rPr>
        <w:t>). Given the temperature sensitivity of these large carbon fluxes,</w:t>
      </w:r>
      <w:r w:rsidRPr="005C3801">
        <w:rPr>
          <w:rFonts w:cstheme="minorHAnsi"/>
          <w:sz w:val="24"/>
          <w:szCs w:val="24"/>
          <w:lang w:val="en-CA"/>
        </w:rPr>
        <w:t xml:space="preserve"> u</w:t>
      </w:r>
      <w:r w:rsidR="00577D52" w:rsidRPr="005C3801">
        <w:rPr>
          <w:rFonts w:cstheme="minorHAnsi"/>
          <w:sz w:val="24"/>
          <w:szCs w:val="24"/>
          <w:lang w:val="en-CA"/>
        </w:rPr>
        <w:t xml:space="preserve">nderstanding how photosynthesis and respiration respond on acute, acclimatory, and adaptive timescales is crucial for predicting </w:t>
      </w:r>
      <w:r w:rsidRPr="005C3801">
        <w:rPr>
          <w:rFonts w:cstheme="minorHAnsi"/>
          <w:sz w:val="24"/>
          <w:szCs w:val="24"/>
          <w:lang w:val="en-CA"/>
        </w:rPr>
        <w:t>vegetative and carbon cycle</w:t>
      </w:r>
      <w:r w:rsidR="00577D52" w:rsidRPr="005C3801">
        <w:rPr>
          <w:rFonts w:cstheme="minorHAnsi"/>
          <w:sz w:val="24"/>
          <w:szCs w:val="24"/>
          <w:lang w:val="en-CA"/>
        </w:rPr>
        <w:t xml:space="preserve"> responses to future </w:t>
      </w:r>
      <w:r w:rsidR="006142CC">
        <w:rPr>
          <w:rFonts w:cstheme="minorHAnsi"/>
          <w:sz w:val="24"/>
          <w:szCs w:val="24"/>
          <w:lang w:val="en-CA"/>
        </w:rPr>
        <w:t xml:space="preserve">global </w:t>
      </w:r>
      <w:r w:rsidR="00577D52" w:rsidRPr="005C3801">
        <w:rPr>
          <w:rFonts w:cstheme="minorHAnsi"/>
          <w:sz w:val="24"/>
          <w:szCs w:val="24"/>
          <w:lang w:val="en-CA"/>
        </w:rPr>
        <w:t>climate</w:t>
      </w:r>
      <w:r w:rsidR="006142CC">
        <w:rPr>
          <w:rFonts w:cstheme="minorHAnsi"/>
          <w:sz w:val="24"/>
          <w:szCs w:val="24"/>
          <w:lang w:val="en-CA"/>
        </w:rPr>
        <w:t>s</w:t>
      </w:r>
      <w:r w:rsidRPr="005C3801">
        <w:rPr>
          <w:rFonts w:cstheme="minorHAnsi"/>
          <w:sz w:val="24"/>
          <w:szCs w:val="24"/>
          <w:lang w:val="en-CA"/>
        </w:rPr>
        <w:t xml:space="preserve"> (</w:t>
      </w:r>
      <w:r w:rsidR="00170E94" w:rsidRPr="005C3801">
        <w:rPr>
          <w:rFonts w:cstheme="minorHAnsi"/>
          <w:sz w:val="24"/>
          <w:szCs w:val="24"/>
          <w:lang w:val="en-CA"/>
        </w:rPr>
        <w:t>Rogers et al., 2017; Stinziano et al. 2018</w:t>
      </w:r>
      <w:r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 xml:space="preserve">Biological temperature responses </w:t>
      </w:r>
      <w:r w:rsidR="006142CC">
        <w:rPr>
          <w:rFonts w:cstheme="minorHAnsi"/>
          <w:sz w:val="24"/>
          <w:szCs w:val="24"/>
          <w:lang w:val="en-CA"/>
        </w:rPr>
        <w:t>including</w:t>
      </w:r>
      <w:r w:rsidR="006142CC" w:rsidRPr="005C3801">
        <w:rPr>
          <w:rFonts w:cstheme="minorHAnsi"/>
          <w:sz w:val="24"/>
          <w:szCs w:val="24"/>
          <w:lang w:val="en-CA"/>
        </w:rPr>
        <w:t xml:space="preserve"> photosynthesis and respiration </w:t>
      </w:r>
      <w:r w:rsidR="00C27CAD" w:rsidRPr="005C3801">
        <w:rPr>
          <w:rFonts w:cstheme="minorHAnsi"/>
          <w:sz w:val="24"/>
          <w:szCs w:val="24"/>
          <w:lang w:val="en-CA"/>
        </w:rPr>
        <w:t xml:space="preserve">are typically </w:t>
      </w:r>
      <w:r w:rsidR="006142CC">
        <w:rPr>
          <w:rFonts w:cstheme="minorHAnsi"/>
          <w:sz w:val="24"/>
          <w:szCs w:val="24"/>
          <w:lang w:val="en-CA"/>
        </w:rPr>
        <w:t xml:space="preserve">assumed to be </w:t>
      </w:r>
      <w:r w:rsidR="00C27CAD" w:rsidRPr="005C3801">
        <w:rPr>
          <w:rFonts w:cstheme="minorHAnsi"/>
          <w:sz w:val="24"/>
          <w:szCs w:val="24"/>
          <w:lang w:val="en-CA"/>
        </w:rPr>
        <w:t>exponential or peaked</w:t>
      </w:r>
      <w:r w:rsidR="00577D52" w:rsidRPr="005C3801">
        <w:rPr>
          <w:rFonts w:cstheme="minorHAnsi"/>
          <w:sz w:val="24"/>
          <w:szCs w:val="24"/>
          <w:lang w:val="en-CA"/>
        </w:rPr>
        <w:t xml:space="preserve"> (</w:t>
      </w:r>
      <w:r w:rsidR="00170E94" w:rsidRPr="005C3801">
        <w:rPr>
          <w:rFonts w:cstheme="minorHAnsi"/>
          <w:sz w:val="24"/>
          <w:szCs w:val="24"/>
          <w:lang w:val="en-CA"/>
        </w:rPr>
        <w:t xml:space="preserve">Way and </w:t>
      </w:r>
      <w:proofErr w:type="spellStart"/>
      <w:r w:rsidR="00170E94" w:rsidRPr="005C3801">
        <w:rPr>
          <w:rFonts w:cstheme="minorHAnsi"/>
          <w:sz w:val="24"/>
          <w:szCs w:val="24"/>
          <w:lang w:val="en-CA"/>
        </w:rPr>
        <w:t>Yamori</w:t>
      </w:r>
      <w:proofErr w:type="spellEnd"/>
      <w:r w:rsidR="00170E94" w:rsidRPr="005C3801">
        <w:rPr>
          <w:rFonts w:cstheme="minorHAnsi"/>
          <w:sz w:val="24"/>
          <w:szCs w:val="24"/>
          <w:lang w:val="en-CA"/>
        </w:rPr>
        <w:t xml:space="preserve">, 2014; Smith &amp; Dukes, 2017; </w:t>
      </w:r>
      <w:proofErr w:type="spellStart"/>
      <w:r w:rsidR="00170E94" w:rsidRPr="005C3801">
        <w:rPr>
          <w:rFonts w:cstheme="minorHAnsi"/>
          <w:sz w:val="24"/>
          <w:szCs w:val="24"/>
          <w:lang w:val="en-CA"/>
        </w:rPr>
        <w:t>Kumarathunge</w:t>
      </w:r>
      <w:proofErr w:type="spellEnd"/>
      <w:r w:rsidR="00170E94" w:rsidRPr="005C3801">
        <w:rPr>
          <w:rFonts w:cstheme="minorHAnsi"/>
          <w:sz w:val="24"/>
          <w:szCs w:val="24"/>
          <w:lang w:val="en-CA"/>
        </w:rPr>
        <w:t xml:space="preserve"> et al., 2019</w:t>
      </w:r>
      <w:r w:rsidR="00577D52" w:rsidRPr="005C3801">
        <w:rPr>
          <w:rFonts w:cstheme="minorHAnsi"/>
          <w:sz w:val="24"/>
          <w:szCs w:val="24"/>
          <w:lang w:val="en-CA"/>
        </w:rPr>
        <w:t>)</w:t>
      </w:r>
      <w:r w:rsidR="00C27CAD" w:rsidRPr="005C3801">
        <w:rPr>
          <w:rFonts w:cstheme="minorHAnsi"/>
          <w:sz w:val="24"/>
          <w:szCs w:val="24"/>
          <w:lang w:val="en-CA"/>
        </w:rPr>
        <w:t>.</w:t>
      </w:r>
      <w:r w:rsidR="00577D52" w:rsidRPr="005C3801">
        <w:rPr>
          <w:rFonts w:cstheme="minorHAnsi"/>
          <w:sz w:val="24"/>
          <w:szCs w:val="24"/>
          <w:lang w:val="en-CA"/>
        </w:rPr>
        <w:t xml:space="preserve"> </w:t>
      </w:r>
      <w:r w:rsidR="00C27CAD" w:rsidRPr="005C3801">
        <w:rPr>
          <w:rFonts w:cstheme="minorHAnsi"/>
          <w:sz w:val="24"/>
          <w:szCs w:val="24"/>
          <w:lang w:val="en-CA"/>
        </w:rPr>
        <w:t>Exponential responses are usually modelled based on an Arrhenius-type curve (Arrhenius, 19</w:t>
      </w:r>
      <w:r w:rsidR="004D451E" w:rsidRPr="005C3801">
        <w:rPr>
          <w:rFonts w:cstheme="minorHAnsi"/>
          <w:sz w:val="24"/>
          <w:szCs w:val="24"/>
          <w:lang w:val="en-CA"/>
        </w:rPr>
        <w:t>15</w:t>
      </w:r>
      <w:r w:rsidR="00C27CAD" w:rsidRPr="005C3801">
        <w:rPr>
          <w:rFonts w:cstheme="minorHAnsi"/>
          <w:sz w:val="24"/>
          <w:szCs w:val="24"/>
          <w:lang w:val="en-CA"/>
        </w:rPr>
        <w:t>):</w:t>
      </w:r>
    </w:p>
    <w:p w14:paraId="70F90309" w14:textId="4E02781B" w:rsidR="007609D4" w:rsidRDefault="007609D4" w:rsidP="002B0AA8">
      <w:pPr>
        <w:spacing w:after="0" w:line="360" w:lineRule="auto"/>
        <w:rPr>
          <w:rFonts w:cstheme="minorHAnsi"/>
          <w:sz w:val="24"/>
          <w:szCs w:val="24"/>
          <w:lang w:val="en-CA"/>
        </w:rPr>
      </w:pPr>
    </w:p>
    <w:p w14:paraId="4FC67554" w14:textId="113EA704" w:rsidR="007609D4" w:rsidRPr="007609D4" w:rsidRDefault="007609D4" w:rsidP="002B0AA8">
      <w:pPr>
        <w:spacing w:after="0" w:line="360" w:lineRule="auto"/>
        <w:rPr>
          <w:rFonts w:cstheme="minorHAnsi"/>
          <w:sz w:val="24"/>
          <w:szCs w:val="24"/>
          <w:lang w:val="en-CA"/>
        </w:rPr>
      </w:pPr>
      <m:oMath>
        <m:r>
          <w:rPr>
            <w:rFonts w:ascii="Cambria Math" w:hAnsi="Cambria Math" w:cstheme="minorHAnsi"/>
            <w:sz w:val="24"/>
            <w:szCs w:val="24"/>
            <w:lang w:val="en-CA"/>
          </w:rPr>
          <m:t>f(T)=A</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num>
              <m:den>
                <m:r>
                  <w:rPr>
                    <w:rFonts w:ascii="Cambria Math" w:hAnsi="Cambria Math" w:cstheme="minorHAnsi"/>
                    <w:sz w:val="24"/>
                    <w:szCs w:val="24"/>
                    <w:lang w:val="en-CA"/>
                  </w:rPr>
                  <m:t>RT</m:t>
                </m:r>
              </m:den>
            </m:f>
          </m:sup>
        </m:sSup>
      </m:oMath>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r>
      <w:r>
        <w:rPr>
          <w:rFonts w:eastAsiaTheme="minorEastAsia" w:cstheme="minorHAnsi"/>
          <w:sz w:val="24"/>
          <w:szCs w:val="24"/>
          <w:lang w:val="en-CA"/>
        </w:rPr>
        <w:tab/>
        <w:t>Equation 1</w:t>
      </w:r>
    </w:p>
    <w:p w14:paraId="49263D1A" w14:textId="77777777" w:rsidR="002B0AA8" w:rsidRPr="005C3801" w:rsidRDefault="002B0AA8" w:rsidP="002B0AA8">
      <w:pPr>
        <w:spacing w:after="0" w:line="360" w:lineRule="auto"/>
        <w:rPr>
          <w:rFonts w:cstheme="minorHAnsi"/>
          <w:sz w:val="24"/>
          <w:szCs w:val="24"/>
          <w:lang w:val="en-CA"/>
        </w:rPr>
      </w:pPr>
    </w:p>
    <w:p w14:paraId="5B02FC97" w14:textId="2CB77D19" w:rsidR="00C27CAD" w:rsidRPr="005C3801" w:rsidRDefault="00C27CAD"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oMath>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A82413"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A82413"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2</w:t>
      </w:r>
    </w:p>
    <w:p w14:paraId="1CA10726" w14:textId="77777777" w:rsidR="002B0AA8" w:rsidRPr="005C3801" w:rsidRDefault="002B0AA8" w:rsidP="002B0AA8">
      <w:pPr>
        <w:spacing w:after="0" w:line="360" w:lineRule="auto"/>
        <w:rPr>
          <w:rFonts w:eastAsiaTheme="minorEastAsia" w:cstheme="minorHAnsi"/>
          <w:sz w:val="24"/>
          <w:szCs w:val="24"/>
          <w:lang w:val="en-CA"/>
        </w:rPr>
      </w:pPr>
    </w:p>
    <w:p w14:paraId="689BEB8F" w14:textId="38ECFE9A"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where f(T) is the rate of the process at temperature,</w:t>
      </w:r>
      <w:r w:rsidR="007609D4">
        <w:rPr>
          <w:rFonts w:cstheme="minorHAnsi"/>
          <w:sz w:val="24"/>
          <w:szCs w:val="24"/>
          <w:lang w:val="en-CA"/>
        </w:rPr>
        <w:t xml:space="preserve"> A is a pre-exponential factor,</w:t>
      </w:r>
      <w:r w:rsidRPr="005C3801">
        <w:rPr>
          <w:rFonts w:cstheme="minorHAnsi"/>
          <w:sz w:val="24"/>
          <w:szCs w:val="24"/>
          <w:lang w:val="en-CA"/>
        </w:rPr>
        <w:t xml:space="preserve"> T in K, k</w:t>
      </w:r>
      <w:r w:rsidRPr="005C3801">
        <w:rPr>
          <w:rFonts w:cstheme="minorHAnsi"/>
          <w:sz w:val="24"/>
          <w:szCs w:val="24"/>
          <w:vertAlign w:val="subscript"/>
          <w:lang w:val="en-CA"/>
        </w:rPr>
        <w:t>25</w:t>
      </w:r>
      <w:r w:rsidRPr="005C3801">
        <w:rPr>
          <w:rFonts w:cstheme="minorHAnsi"/>
          <w:sz w:val="24"/>
          <w:szCs w:val="24"/>
          <w:lang w:val="en-CA"/>
        </w:rPr>
        <w:t xml:space="preserve"> is the rate of the process at 298.15 K, </w:t>
      </w:r>
      <w:proofErr w:type="spellStart"/>
      <w:r w:rsidRPr="005C3801">
        <w:rPr>
          <w:rFonts w:cstheme="minorHAnsi"/>
          <w:sz w:val="24"/>
          <w:szCs w:val="24"/>
          <w:lang w:val="en-CA"/>
        </w:rPr>
        <w:t>E</w:t>
      </w:r>
      <w:r w:rsidRPr="005C3801">
        <w:rPr>
          <w:rFonts w:cstheme="minorHAnsi"/>
          <w:sz w:val="24"/>
          <w:szCs w:val="24"/>
          <w:vertAlign w:val="subscript"/>
          <w:lang w:val="en-CA"/>
        </w:rPr>
        <w:t>a</w:t>
      </w:r>
      <w:proofErr w:type="spellEnd"/>
      <w:r w:rsidRPr="005C3801">
        <w:rPr>
          <w:rFonts w:cstheme="minorHAnsi"/>
          <w:sz w:val="24"/>
          <w:szCs w:val="24"/>
          <w:lang w:val="en-CA"/>
        </w:rPr>
        <w:t xml:space="preserve"> is the activation energy in J mol</w:t>
      </w:r>
      <w:r w:rsidRPr="005C3801">
        <w:rPr>
          <w:rFonts w:cstheme="minorHAnsi"/>
          <w:sz w:val="24"/>
          <w:szCs w:val="24"/>
          <w:vertAlign w:val="superscript"/>
          <w:lang w:val="en-CA"/>
        </w:rPr>
        <w:t>-1</w:t>
      </w:r>
      <w:r w:rsidRPr="005C3801">
        <w:rPr>
          <w:rFonts w:cstheme="minorHAnsi"/>
          <w:sz w:val="24"/>
          <w:szCs w:val="24"/>
          <w:lang w:val="en-CA"/>
        </w:rPr>
        <w:t>, R is the universal gas constant of 8.314 J mol</w:t>
      </w:r>
      <w:r w:rsidRPr="005C3801">
        <w:rPr>
          <w:rFonts w:cstheme="minorHAnsi"/>
          <w:sz w:val="24"/>
          <w:szCs w:val="24"/>
          <w:vertAlign w:val="superscript"/>
          <w:lang w:val="en-CA"/>
        </w:rPr>
        <w:t>-1</w:t>
      </w:r>
      <w:r w:rsidRPr="005C3801">
        <w:rPr>
          <w:rFonts w:cstheme="minorHAnsi"/>
          <w:sz w:val="24"/>
          <w:szCs w:val="24"/>
          <w:lang w:val="en-CA"/>
        </w:rPr>
        <w:t xml:space="preserve"> K</w:t>
      </w:r>
      <w:r w:rsidRPr="005C3801">
        <w:rPr>
          <w:rFonts w:cstheme="minorHAnsi"/>
          <w:sz w:val="24"/>
          <w:szCs w:val="24"/>
          <w:vertAlign w:val="superscript"/>
          <w:lang w:val="en-CA"/>
        </w:rPr>
        <w:t>-1</w:t>
      </w:r>
      <w:r w:rsidRPr="005C3801">
        <w:rPr>
          <w:rFonts w:cstheme="minorHAnsi"/>
          <w:sz w:val="24"/>
          <w:szCs w:val="24"/>
          <w:lang w:val="en-CA"/>
        </w:rPr>
        <w:t xml:space="preserve">, and 298.15 is the reference temperature in K. As for peaked responses, while a few options are available (Kruse et al., 2008; </w:t>
      </w:r>
      <w:r w:rsidR="00FC0DBC" w:rsidRPr="005C3801">
        <w:rPr>
          <w:rFonts w:cstheme="minorHAnsi"/>
          <w:sz w:val="24"/>
          <w:szCs w:val="24"/>
          <w:lang w:val="en-CA"/>
        </w:rPr>
        <w:t>Hobbs</w:t>
      </w:r>
      <w:r w:rsidRPr="005C3801">
        <w:rPr>
          <w:rFonts w:cstheme="minorHAnsi"/>
          <w:sz w:val="24"/>
          <w:szCs w:val="24"/>
          <w:lang w:val="en-CA"/>
        </w:rPr>
        <w:t xml:space="preserve"> et al., 201</w:t>
      </w:r>
      <w:r w:rsidR="00FC0DBC" w:rsidRPr="005C3801">
        <w:rPr>
          <w:rFonts w:cstheme="minorHAnsi"/>
          <w:sz w:val="24"/>
          <w:szCs w:val="24"/>
          <w:lang w:val="en-CA"/>
        </w:rPr>
        <w:t>3</w:t>
      </w:r>
      <w:r w:rsidRPr="005C3801">
        <w:rPr>
          <w:rFonts w:cstheme="minorHAnsi"/>
          <w:sz w:val="24"/>
          <w:szCs w:val="24"/>
          <w:lang w:val="en-CA"/>
        </w:rPr>
        <w:t xml:space="preserve">; </w:t>
      </w:r>
      <w:proofErr w:type="spellStart"/>
      <w:r w:rsidRPr="005C3801">
        <w:rPr>
          <w:rFonts w:cstheme="minorHAnsi"/>
          <w:sz w:val="24"/>
          <w:szCs w:val="24"/>
          <w:lang w:val="en-CA"/>
        </w:rPr>
        <w:t>Heskel</w:t>
      </w:r>
      <w:proofErr w:type="spellEnd"/>
      <w:r w:rsidRPr="005C3801">
        <w:rPr>
          <w:rFonts w:cstheme="minorHAnsi"/>
          <w:sz w:val="24"/>
          <w:szCs w:val="24"/>
          <w:lang w:val="en-CA"/>
        </w:rPr>
        <w:t xml:space="preserve"> et al., 2016), the most commonly implemented version is the modified Arrhenius model of Johnson et al. (1942)</w:t>
      </w:r>
      <w:r w:rsidR="002C483E" w:rsidRPr="005C3801">
        <w:rPr>
          <w:rFonts w:cstheme="minorHAnsi"/>
          <w:sz w:val="24"/>
          <w:szCs w:val="24"/>
          <w:lang w:val="en-CA"/>
        </w:rPr>
        <w:t xml:space="preserve"> as presented in </w:t>
      </w:r>
      <w:proofErr w:type="spellStart"/>
      <w:r w:rsidR="002C483E" w:rsidRPr="005C3801">
        <w:rPr>
          <w:rFonts w:cstheme="minorHAnsi"/>
          <w:sz w:val="24"/>
          <w:szCs w:val="24"/>
          <w:lang w:val="en-CA"/>
        </w:rPr>
        <w:t>Medlyn</w:t>
      </w:r>
      <w:proofErr w:type="spellEnd"/>
      <w:r w:rsidR="002C483E" w:rsidRPr="005C3801">
        <w:rPr>
          <w:rFonts w:cstheme="minorHAnsi"/>
          <w:sz w:val="24"/>
          <w:szCs w:val="24"/>
          <w:lang w:val="en-CA"/>
        </w:rPr>
        <w:t xml:space="preserve"> et al. (2002)</w:t>
      </w:r>
      <w:r w:rsidRPr="005C3801">
        <w:rPr>
          <w:rFonts w:cstheme="minorHAnsi"/>
          <w:sz w:val="24"/>
          <w:szCs w:val="24"/>
          <w:lang w:val="en-CA"/>
        </w:rPr>
        <w:t>:</w:t>
      </w:r>
    </w:p>
    <w:p w14:paraId="40A8B3FA" w14:textId="77777777" w:rsidR="002B0AA8" w:rsidRPr="005C3801" w:rsidRDefault="002B0AA8" w:rsidP="002B0AA8">
      <w:pPr>
        <w:spacing w:after="0" w:line="360" w:lineRule="auto"/>
        <w:rPr>
          <w:rFonts w:cstheme="minorHAnsi"/>
          <w:sz w:val="24"/>
          <w:szCs w:val="24"/>
          <w:lang w:val="en-CA"/>
        </w:rPr>
      </w:pPr>
    </w:p>
    <w:p w14:paraId="230D4E4C" w14:textId="4CE726BE" w:rsidR="00A82413" w:rsidRPr="005C3801" w:rsidRDefault="00A82413"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Pr="005C3801">
        <w:rPr>
          <w:rFonts w:eastAsiaTheme="minorEastAsia" w:cstheme="minorHAnsi"/>
          <w:sz w:val="24"/>
          <w:szCs w:val="24"/>
          <w:lang w:val="en-CA"/>
        </w:rPr>
        <w:tab/>
      </w:r>
      <w:r w:rsidRPr="005C3801">
        <w:rPr>
          <w:rFonts w:eastAsiaTheme="minorEastAsia" w:cstheme="minorHAnsi"/>
          <w:sz w:val="24"/>
          <w:szCs w:val="24"/>
          <w:lang w:val="en-CA"/>
        </w:rPr>
        <w:tab/>
        <w:t xml:space="preserve">Equation </w:t>
      </w:r>
      <w:r w:rsidR="007609D4">
        <w:rPr>
          <w:rFonts w:eastAsiaTheme="minorEastAsia" w:cstheme="minorHAnsi"/>
          <w:sz w:val="24"/>
          <w:szCs w:val="24"/>
          <w:lang w:val="en-CA"/>
        </w:rPr>
        <w:t>3</w:t>
      </w:r>
    </w:p>
    <w:p w14:paraId="5081703B" w14:textId="77777777" w:rsidR="002B0AA8" w:rsidRPr="005C3801" w:rsidRDefault="002B0AA8" w:rsidP="002B0AA8">
      <w:pPr>
        <w:spacing w:after="0" w:line="360" w:lineRule="auto"/>
        <w:rPr>
          <w:rFonts w:eastAsiaTheme="minorEastAsia" w:cstheme="minorHAnsi"/>
          <w:sz w:val="24"/>
          <w:szCs w:val="24"/>
          <w:lang w:val="en-CA"/>
        </w:rPr>
      </w:pPr>
    </w:p>
    <w:p w14:paraId="395F1C8F" w14:textId="77777777" w:rsidR="006D474D"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where </w:t>
      </w:r>
      <w:proofErr w:type="spellStart"/>
      <w:r w:rsidRPr="005C3801">
        <w:rPr>
          <w:rFonts w:cstheme="minorHAnsi"/>
          <w:sz w:val="24"/>
          <w:szCs w:val="24"/>
          <w:lang w:val="en-CA"/>
        </w:rPr>
        <w:t>H</w:t>
      </w:r>
      <w:r w:rsidRPr="005C3801">
        <w:rPr>
          <w:rFonts w:cstheme="minorHAnsi"/>
          <w:sz w:val="24"/>
          <w:szCs w:val="24"/>
          <w:vertAlign w:val="subscript"/>
          <w:lang w:val="en-CA"/>
        </w:rPr>
        <w:t>d</w:t>
      </w:r>
      <w:proofErr w:type="spellEnd"/>
      <w:r w:rsidRPr="005C3801">
        <w:rPr>
          <w:rFonts w:cstheme="minorHAnsi"/>
          <w:sz w:val="24"/>
          <w:szCs w:val="24"/>
          <w:lang w:val="en-CA"/>
        </w:rPr>
        <w:t xml:space="preserve"> is the deactivation energy in J mol</w:t>
      </w:r>
      <w:r w:rsidRPr="005C3801">
        <w:rPr>
          <w:rFonts w:cstheme="minorHAnsi"/>
          <w:sz w:val="24"/>
          <w:szCs w:val="24"/>
          <w:vertAlign w:val="superscript"/>
          <w:lang w:val="en-CA"/>
        </w:rPr>
        <w:t>-1</w:t>
      </w:r>
      <w:r w:rsidRPr="005C3801">
        <w:rPr>
          <w:rFonts w:cstheme="minorHAnsi"/>
          <w:sz w:val="24"/>
          <w:szCs w:val="24"/>
          <w:lang w:val="en-CA"/>
        </w:rPr>
        <w:t>, and ΔS is the entropy of the process in J mol</w:t>
      </w:r>
      <w:r w:rsidRPr="005C3801">
        <w:rPr>
          <w:rFonts w:cstheme="minorHAnsi"/>
          <w:sz w:val="24"/>
          <w:szCs w:val="24"/>
          <w:vertAlign w:val="superscript"/>
          <w:lang w:val="en-CA"/>
        </w:rPr>
        <w:t>-1</w:t>
      </w:r>
      <w:r w:rsidRPr="005C3801">
        <w:rPr>
          <w:rFonts w:cstheme="minorHAnsi"/>
          <w:sz w:val="24"/>
          <w:szCs w:val="24"/>
          <w:lang w:val="en-CA"/>
        </w:rPr>
        <w:t xml:space="preserve">. </w:t>
      </w:r>
    </w:p>
    <w:p w14:paraId="2737E6E6" w14:textId="77777777" w:rsidR="006D474D" w:rsidRPr="005C3801" w:rsidRDefault="006D474D" w:rsidP="002B0AA8">
      <w:pPr>
        <w:spacing w:after="0" w:line="360" w:lineRule="auto"/>
        <w:rPr>
          <w:rFonts w:cstheme="minorHAnsi"/>
          <w:sz w:val="24"/>
          <w:szCs w:val="24"/>
          <w:lang w:val="en-CA"/>
        </w:rPr>
      </w:pPr>
    </w:p>
    <w:p w14:paraId="10BB713C" w14:textId="2F6F96F7" w:rsidR="00A82413" w:rsidRPr="005C3801" w:rsidRDefault="00A82413" w:rsidP="002B0AA8">
      <w:pPr>
        <w:spacing w:after="0" w:line="360" w:lineRule="auto"/>
        <w:rPr>
          <w:rFonts w:cstheme="minorHAnsi"/>
          <w:sz w:val="24"/>
          <w:szCs w:val="24"/>
          <w:lang w:val="en-CA"/>
        </w:rPr>
      </w:pPr>
      <w:r w:rsidRPr="005C3801">
        <w:rPr>
          <w:rFonts w:cstheme="minorHAnsi"/>
          <w:sz w:val="24"/>
          <w:szCs w:val="24"/>
          <w:lang w:val="en-CA"/>
        </w:rPr>
        <w:t xml:space="preserve">Equation </w:t>
      </w:r>
      <w:r w:rsidR="007609D4">
        <w:rPr>
          <w:rFonts w:cstheme="minorHAnsi"/>
          <w:sz w:val="24"/>
          <w:szCs w:val="24"/>
          <w:lang w:val="en-CA"/>
        </w:rPr>
        <w:t>3</w:t>
      </w:r>
      <w:r w:rsidR="007609D4" w:rsidRPr="005C3801">
        <w:rPr>
          <w:rFonts w:cstheme="minorHAnsi"/>
          <w:sz w:val="24"/>
          <w:szCs w:val="24"/>
          <w:lang w:val="en-CA"/>
        </w:rPr>
        <w:t xml:space="preserve"> </w:t>
      </w:r>
      <w:r w:rsidRPr="005C3801">
        <w:rPr>
          <w:rFonts w:cstheme="minorHAnsi"/>
          <w:sz w:val="24"/>
          <w:szCs w:val="24"/>
          <w:lang w:val="en-CA"/>
        </w:rPr>
        <w:t>is used for modeling the temperature responses of photosynthetic capacity (</w:t>
      </w:r>
      <w:r w:rsidR="002C483E" w:rsidRPr="005C3801">
        <w:rPr>
          <w:rFonts w:cstheme="minorHAnsi"/>
          <w:sz w:val="24"/>
          <w:szCs w:val="24"/>
          <w:lang w:val="en-CA"/>
        </w:rPr>
        <w:t>based on Farquhar et al.</w:t>
      </w:r>
      <w:r w:rsidR="00170E94" w:rsidRPr="005C3801">
        <w:rPr>
          <w:rFonts w:cstheme="minorHAnsi"/>
          <w:sz w:val="24"/>
          <w:szCs w:val="24"/>
          <w:lang w:val="en-CA"/>
        </w:rPr>
        <w:t>,</w:t>
      </w:r>
      <w:r w:rsidR="002C483E" w:rsidRPr="005C3801">
        <w:rPr>
          <w:rFonts w:cstheme="minorHAnsi"/>
          <w:sz w:val="24"/>
          <w:szCs w:val="24"/>
          <w:lang w:val="en-CA"/>
        </w:rPr>
        <w:t xml:space="preserve"> 1980): </w:t>
      </w:r>
      <w:r w:rsidRPr="005C3801">
        <w:rPr>
          <w:rFonts w:cstheme="minorHAnsi"/>
          <w:sz w:val="24"/>
          <w:szCs w:val="24"/>
          <w:lang w:val="en-CA"/>
        </w:rPr>
        <w:t xml:space="preserve">maximum carboxylation capacity of rubisco, </w:t>
      </w:r>
      <w:proofErr w:type="spellStart"/>
      <w:r w:rsidRPr="005C3801">
        <w:rPr>
          <w:rFonts w:cstheme="minorHAnsi"/>
          <w:sz w:val="24"/>
          <w:szCs w:val="24"/>
          <w:lang w:val="en-CA"/>
        </w:rPr>
        <w:t>V</w:t>
      </w:r>
      <w:r w:rsidRPr="005C3801">
        <w:rPr>
          <w:rFonts w:cstheme="minorHAnsi"/>
          <w:sz w:val="24"/>
          <w:szCs w:val="24"/>
          <w:vertAlign w:val="subscript"/>
          <w:lang w:val="en-CA"/>
        </w:rPr>
        <w:t>cmax</w:t>
      </w:r>
      <w:proofErr w:type="spellEnd"/>
      <w:r w:rsidRPr="005C3801">
        <w:rPr>
          <w:rFonts w:cstheme="minorHAnsi"/>
          <w:sz w:val="24"/>
          <w:szCs w:val="24"/>
          <w:lang w:val="en-CA"/>
        </w:rPr>
        <w:t xml:space="preserve">, maximum electron </w:t>
      </w:r>
      <w:r w:rsidRPr="005C3801">
        <w:rPr>
          <w:rFonts w:cstheme="minorHAnsi"/>
          <w:sz w:val="24"/>
          <w:szCs w:val="24"/>
          <w:lang w:val="en-CA"/>
        </w:rPr>
        <w:lastRenderedPageBreak/>
        <w:t xml:space="preserve">transport capacity, </w:t>
      </w:r>
      <w:proofErr w:type="spellStart"/>
      <w:r w:rsidRPr="005C3801">
        <w:rPr>
          <w:rFonts w:cstheme="minorHAnsi"/>
          <w:sz w:val="24"/>
          <w:szCs w:val="24"/>
          <w:lang w:val="en-CA"/>
        </w:rPr>
        <w:t>J</w:t>
      </w:r>
      <w:r w:rsidRPr="005C3801">
        <w:rPr>
          <w:rFonts w:cstheme="minorHAnsi"/>
          <w:sz w:val="24"/>
          <w:szCs w:val="24"/>
          <w:vertAlign w:val="subscript"/>
          <w:lang w:val="en-CA"/>
        </w:rPr>
        <w:t>max</w:t>
      </w:r>
      <w:proofErr w:type="spellEnd"/>
      <w:r w:rsidRPr="005C3801">
        <w:rPr>
          <w:rFonts w:cstheme="minorHAnsi"/>
          <w:sz w:val="24"/>
          <w:szCs w:val="24"/>
          <w:lang w:val="en-CA"/>
        </w:rPr>
        <w:t xml:space="preserve">, and related </w:t>
      </w:r>
      <w:r w:rsidR="002C483E" w:rsidRPr="005C3801">
        <w:rPr>
          <w:rFonts w:cstheme="minorHAnsi"/>
          <w:sz w:val="24"/>
          <w:szCs w:val="24"/>
          <w:lang w:val="en-CA"/>
        </w:rPr>
        <w:t>kinetics</w:t>
      </w:r>
      <w:r w:rsidR="006E7FAB">
        <w:rPr>
          <w:rFonts w:cstheme="minorHAnsi"/>
          <w:sz w:val="24"/>
          <w:szCs w:val="24"/>
          <w:lang w:val="en-CA"/>
        </w:rPr>
        <w:t xml:space="preserve"> as well as</w:t>
      </w:r>
      <w:r w:rsidR="002C483E" w:rsidRPr="005C3801">
        <w:rPr>
          <w:rFonts w:cstheme="minorHAnsi"/>
          <w:sz w:val="24"/>
          <w:szCs w:val="24"/>
          <w:lang w:val="en-CA"/>
        </w:rPr>
        <w:t xml:space="preserve"> Sharkey </w:t>
      </w:r>
      <w:r w:rsidR="006E7FAB">
        <w:rPr>
          <w:rFonts w:cstheme="minorHAnsi"/>
          <w:sz w:val="24"/>
          <w:szCs w:val="24"/>
          <w:lang w:val="en-CA"/>
        </w:rPr>
        <w:t>(</w:t>
      </w:r>
      <w:r w:rsidR="002C483E" w:rsidRPr="005C3801">
        <w:rPr>
          <w:rFonts w:cstheme="minorHAnsi"/>
          <w:sz w:val="24"/>
          <w:szCs w:val="24"/>
          <w:lang w:val="en-CA"/>
        </w:rPr>
        <w:t>1985</w:t>
      </w:r>
      <w:r w:rsidR="006E7FAB">
        <w:rPr>
          <w:rFonts w:cstheme="minorHAnsi"/>
          <w:sz w:val="24"/>
          <w:szCs w:val="24"/>
          <w:lang w:val="en-CA"/>
        </w:rPr>
        <w:t>)</w:t>
      </w:r>
      <w:r w:rsidR="002C483E" w:rsidRPr="005C3801">
        <w:rPr>
          <w:rFonts w:cstheme="minorHAnsi"/>
          <w:sz w:val="24"/>
          <w:szCs w:val="24"/>
          <w:lang w:val="en-CA"/>
        </w:rPr>
        <w:t xml:space="preserve"> and </w:t>
      </w:r>
      <w:r w:rsidR="000264E2" w:rsidRPr="005C3801">
        <w:rPr>
          <w:rFonts w:cstheme="minorHAnsi"/>
          <w:sz w:val="24"/>
          <w:szCs w:val="24"/>
          <w:lang w:val="en-CA"/>
        </w:rPr>
        <w:t xml:space="preserve">Harley </w:t>
      </w:r>
      <w:r w:rsidR="00170E94" w:rsidRPr="005C3801">
        <w:rPr>
          <w:rFonts w:cstheme="minorHAnsi"/>
          <w:sz w:val="24"/>
          <w:szCs w:val="24"/>
          <w:lang w:val="en-CA"/>
        </w:rPr>
        <w:t xml:space="preserve">&amp; </w:t>
      </w:r>
      <w:r w:rsidR="000264E2" w:rsidRPr="005C3801">
        <w:rPr>
          <w:rFonts w:cstheme="minorHAnsi"/>
          <w:sz w:val="24"/>
          <w:szCs w:val="24"/>
          <w:lang w:val="en-CA"/>
        </w:rPr>
        <w:t xml:space="preserve">Sharkey </w:t>
      </w:r>
      <w:r w:rsidR="006E7FAB">
        <w:rPr>
          <w:rFonts w:cstheme="minorHAnsi"/>
          <w:sz w:val="24"/>
          <w:szCs w:val="24"/>
          <w:lang w:val="en-CA"/>
        </w:rPr>
        <w:t>(</w:t>
      </w:r>
      <w:r w:rsidR="000264E2" w:rsidRPr="005C3801">
        <w:rPr>
          <w:rFonts w:cstheme="minorHAnsi"/>
          <w:sz w:val="24"/>
          <w:szCs w:val="24"/>
          <w:lang w:val="en-CA"/>
        </w:rPr>
        <w:t>1991</w:t>
      </w:r>
      <w:r w:rsidR="006E7FAB">
        <w:rPr>
          <w:rFonts w:cstheme="minorHAnsi"/>
          <w:sz w:val="24"/>
          <w:szCs w:val="24"/>
          <w:lang w:val="en-CA"/>
        </w:rPr>
        <w:t>) in their calculation of</w:t>
      </w:r>
      <w:r w:rsidR="002C483E" w:rsidRPr="005C3801">
        <w:rPr>
          <w:rFonts w:cstheme="minorHAnsi"/>
          <w:sz w:val="24"/>
          <w:szCs w:val="24"/>
          <w:lang w:val="en-CA"/>
        </w:rPr>
        <w:t xml:space="preserve"> triose phosphate utilization capacity</w:t>
      </w:r>
      <w:r w:rsidR="007609D4">
        <w:rPr>
          <w:rFonts w:cstheme="minorHAnsi"/>
          <w:sz w:val="24"/>
          <w:szCs w:val="24"/>
          <w:lang w:val="en-CA"/>
        </w:rPr>
        <w:t xml:space="preserve"> </w:t>
      </w:r>
      <w:r w:rsidR="006E7FAB">
        <w:rPr>
          <w:rFonts w:cstheme="minorHAnsi"/>
          <w:sz w:val="24"/>
          <w:szCs w:val="24"/>
          <w:lang w:val="en-CA"/>
        </w:rPr>
        <w:t>(</w:t>
      </w:r>
      <w:r w:rsidR="002C483E" w:rsidRPr="005C3801">
        <w:rPr>
          <w:rFonts w:cstheme="minorHAnsi"/>
          <w:sz w:val="24"/>
          <w:szCs w:val="24"/>
          <w:lang w:val="en-CA"/>
        </w:rPr>
        <w:t xml:space="preserve">TPU) in </w:t>
      </w:r>
      <w:proofErr w:type="spellStart"/>
      <w:r w:rsidR="002C483E" w:rsidRPr="005C3801">
        <w:rPr>
          <w:rFonts w:cstheme="minorHAnsi"/>
          <w:sz w:val="24"/>
          <w:szCs w:val="24"/>
          <w:lang w:val="en-CA"/>
        </w:rPr>
        <w:t>ecophysiological</w:t>
      </w:r>
      <w:proofErr w:type="spellEnd"/>
      <w:r w:rsidR="002C483E" w:rsidRPr="005C3801">
        <w:rPr>
          <w:rFonts w:cstheme="minorHAnsi"/>
          <w:sz w:val="24"/>
          <w:szCs w:val="24"/>
          <w:lang w:val="en-CA"/>
        </w:rPr>
        <w:t xml:space="preserve"> studies to understand thermal acclimation of photosynthesis (</w:t>
      </w:r>
      <w:r w:rsidR="006E7FAB">
        <w:rPr>
          <w:rFonts w:cstheme="minorHAnsi"/>
          <w:sz w:val="24"/>
          <w:szCs w:val="24"/>
          <w:lang w:val="en-CA"/>
        </w:rPr>
        <w:t>see</w:t>
      </w:r>
      <w:r w:rsidR="007609D4">
        <w:rPr>
          <w:rFonts w:cstheme="minorHAnsi"/>
          <w:sz w:val="24"/>
          <w:szCs w:val="24"/>
          <w:lang w:val="en-CA"/>
        </w:rPr>
        <w:t xml:space="preserve"> </w:t>
      </w:r>
      <w:proofErr w:type="spellStart"/>
      <w:r w:rsidR="00B14AB1" w:rsidRPr="005C3801">
        <w:rPr>
          <w:rFonts w:cstheme="minorHAnsi"/>
          <w:sz w:val="24"/>
          <w:szCs w:val="24"/>
          <w:lang w:val="en-CA"/>
        </w:rPr>
        <w:t>Kattge</w:t>
      </w:r>
      <w:proofErr w:type="spellEnd"/>
      <w:r w:rsidR="00B14AB1" w:rsidRPr="005C3801">
        <w:rPr>
          <w:rFonts w:cstheme="minorHAnsi"/>
          <w:sz w:val="24"/>
          <w:szCs w:val="24"/>
          <w:lang w:val="en-CA"/>
        </w:rPr>
        <w:t xml:space="preserve"> &amp; Knorr, 2007; Smith &amp; Dukes, 2017;</w:t>
      </w:r>
      <w:r w:rsidR="002C483E" w:rsidRPr="005C3801">
        <w:rPr>
          <w:rFonts w:cstheme="minorHAnsi"/>
          <w:sz w:val="24"/>
          <w:szCs w:val="24"/>
          <w:lang w:val="en-CA"/>
        </w:rPr>
        <w:t xml:space="preserve"> </w:t>
      </w:r>
      <w:r w:rsidR="007609D4">
        <w:rPr>
          <w:rFonts w:cstheme="minorHAnsi"/>
          <w:sz w:val="24"/>
          <w:szCs w:val="24"/>
          <w:lang w:val="en-CA"/>
        </w:rPr>
        <w:t xml:space="preserve">and </w:t>
      </w:r>
      <w:proofErr w:type="spellStart"/>
      <w:r w:rsidR="00930D74" w:rsidRPr="005C3801">
        <w:rPr>
          <w:rFonts w:cstheme="minorHAnsi"/>
          <w:sz w:val="24"/>
          <w:szCs w:val="24"/>
          <w:lang w:val="en-CA"/>
        </w:rPr>
        <w:t>Kumarathunge</w:t>
      </w:r>
      <w:proofErr w:type="spellEnd"/>
      <w:r w:rsidR="00930D74" w:rsidRPr="005C3801">
        <w:rPr>
          <w:rFonts w:cstheme="minorHAnsi"/>
          <w:sz w:val="24"/>
          <w:szCs w:val="24"/>
          <w:lang w:val="en-CA"/>
        </w:rPr>
        <w:t xml:space="preserve"> et al., 2019</w:t>
      </w:r>
      <w:r w:rsidR="006E7FAB">
        <w:rPr>
          <w:rFonts w:cstheme="minorHAnsi"/>
          <w:sz w:val="24"/>
          <w:szCs w:val="24"/>
          <w:lang w:val="en-CA"/>
        </w:rPr>
        <w:t xml:space="preserve"> for examples</w:t>
      </w:r>
      <w:r w:rsidR="002C483E" w:rsidRPr="005C3801">
        <w:rPr>
          <w:rFonts w:cstheme="minorHAnsi"/>
          <w:sz w:val="24"/>
          <w:szCs w:val="24"/>
          <w:lang w:val="en-CA"/>
        </w:rPr>
        <w:t>)</w:t>
      </w:r>
      <w:r w:rsidR="006E7FAB">
        <w:rPr>
          <w:rFonts w:cstheme="minorHAnsi"/>
          <w:sz w:val="24"/>
          <w:szCs w:val="24"/>
          <w:lang w:val="en-CA"/>
        </w:rPr>
        <w:t>.</w:t>
      </w:r>
      <w:r w:rsidR="002C483E" w:rsidRPr="005C3801">
        <w:rPr>
          <w:rFonts w:cstheme="minorHAnsi"/>
          <w:sz w:val="24"/>
          <w:szCs w:val="24"/>
          <w:lang w:val="en-CA"/>
        </w:rPr>
        <w:t xml:space="preserve"> </w:t>
      </w:r>
      <w:r w:rsidR="006E7FAB">
        <w:rPr>
          <w:rFonts w:cstheme="minorHAnsi"/>
          <w:sz w:val="24"/>
          <w:szCs w:val="24"/>
          <w:lang w:val="en-CA"/>
        </w:rPr>
        <w:t xml:space="preserve">Furthermore, this equation is also used </w:t>
      </w:r>
      <w:r w:rsidR="002C483E" w:rsidRPr="005C3801">
        <w:rPr>
          <w:rFonts w:cstheme="minorHAnsi"/>
          <w:sz w:val="24"/>
          <w:szCs w:val="24"/>
          <w:lang w:val="en-CA"/>
        </w:rPr>
        <w:t>in terrestrial biosphere models to predict the future state of the Earth system (</w:t>
      </w:r>
      <w:r w:rsidR="00184C36" w:rsidRPr="005C3801">
        <w:rPr>
          <w:rFonts w:cstheme="minorHAnsi"/>
          <w:sz w:val="24"/>
          <w:szCs w:val="24"/>
          <w:lang w:val="en-CA"/>
        </w:rPr>
        <w:t xml:space="preserve">e.g. </w:t>
      </w:r>
      <w:r w:rsidR="002C483E" w:rsidRPr="005C3801">
        <w:rPr>
          <w:rFonts w:cstheme="minorHAnsi"/>
          <w:sz w:val="24"/>
          <w:szCs w:val="24"/>
          <w:lang w:val="en-CA"/>
        </w:rPr>
        <w:t>Rogers et al., 2017).</w:t>
      </w:r>
    </w:p>
    <w:p w14:paraId="01F3D08F" w14:textId="77777777" w:rsidR="002B0AA8" w:rsidRPr="005C3801" w:rsidRDefault="002B0AA8" w:rsidP="002B0AA8">
      <w:pPr>
        <w:spacing w:after="0" w:line="360" w:lineRule="auto"/>
        <w:rPr>
          <w:rFonts w:cstheme="minorHAnsi"/>
          <w:sz w:val="24"/>
          <w:szCs w:val="24"/>
          <w:lang w:val="en-CA"/>
        </w:rPr>
      </w:pPr>
    </w:p>
    <w:p w14:paraId="0194B58D" w14:textId="6E87F868" w:rsidR="00B074E7" w:rsidRPr="005C3801" w:rsidRDefault="002C483E" w:rsidP="002B0AA8">
      <w:pPr>
        <w:spacing w:after="0" w:line="360" w:lineRule="auto"/>
        <w:rPr>
          <w:rFonts w:cstheme="minorHAnsi"/>
          <w:sz w:val="24"/>
          <w:szCs w:val="24"/>
          <w:lang w:val="en-CA"/>
        </w:rPr>
      </w:pPr>
      <w:r w:rsidRPr="005C3801">
        <w:rPr>
          <w:rFonts w:cstheme="minorHAnsi"/>
          <w:sz w:val="24"/>
          <w:szCs w:val="24"/>
          <w:lang w:val="en-CA"/>
        </w:rPr>
        <w:t xml:space="preserve">Due to its ubiquity, </w:t>
      </w:r>
      <w:r w:rsidR="00170E94" w:rsidRPr="005C3801">
        <w:rPr>
          <w:rFonts w:cstheme="minorHAnsi"/>
          <w:sz w:val="24"/>
          <w:szCs w:val="24"/>
          <w:lang w:val="en-CA"/>
        </w:rPr>
        <w:t xml:space="preserve">we </w:t>
      </w:r>
      <w:r w:rsidRPr="005C3801">
        <w:rPr>
          <w:rFonts w:cstheme="minorHAnsi"/>
          <w:sz w:val="24"/>
          <w:szCs w:val="24"/>
          <w:lang w:val="en-CA"/>
        </w:rPr>
        <w:t>revisit</w:t>
      </w:r>
      <w:r w:rsidR="00937030" w:rsidRPr="005C3801">
        <w:rPr>
          <w:rFonts w:cstheme="minorHAnsi"/>
          <w:sz w:val="24"/>
          <w:szCs w:val="24"/>
          <w:lang w:val="en-CA"/>
        </w:rPr>
        <w:t>ed</w:t>
      </w:r>
      <w:r w:rsidRPr="005C3801">
        <w:rPr>
          <w:rFonts w:cstheme="minorHAnsi"/>
          <w:sz w:val="24"/>
          <w:szCs w:val="24"/>
          <w:lang w:val="en-CA"/>
        </w:rPr>
        <w:t xml:space="preserve"> the original</w:t>
      </w:r>
      <w:r w:rsidR="00B074E7" w:rsidRPr="005C3801">
        <w:rPr>
          <w:rFonts w:cstheme="minorHAnsi"/>
          <w:sz w:val="24"/>
          <w:szCs w:val="24"/>
          <w:lang w:val="en-CA"/>
        </w:rPr>
        <w:t xml:space="preserve"> Johnson et al. (1942)</w:t>
      </w:r>
      <w:r w:rsidRPr="005C3801">
        <w:rPr>
          <w:rFonts w:cstheme="minorHAnsi"/>
          <w:sz w:val="24"/>
          <w:szCs w:val="24"/>
          <w:lang w:val="en-CA"/>
        </w:rPr>
        <w:t xml:space="preserve"> modified Arrhenius function</w:t>
      </w:r>
      <w:r w:rsidR="00B074E7" w:rsidRPr="005C3801">
        <w:rPr>
          <w:rFonts w:cstheme="minorHAnsi"/>
          <w:sz w:val="24"/>
          <w:szCs w:val="24"/>
          <w:lang w:val="en-CA"/>
        </w:rPr>
        <w:t xml:space="preserve"> to rederive </w:t>
      </w:r>
      <w:r w:rsidR="00290544" w:rsidRPr="005C3801">
        <w:rPr>
          <w:rFonts w:cstheme="minorHAnsi"/>
          <w:sz w:val="24"/>
          <w:szCs w:val="24"/>
          <w:lang w:val="en-CA"/>
        </w:rPr>
        <w:t xml:space="preserve">Equation </w:t>
      </w:r>
      <w:r w:rsidR="007609D4">
        <w:rPr>
          <w:rFonts w:cstheme="minorHAnsi"/>
          <w:sz w:val="24"/>
          <w:szCs w:val="24"/>
          <w:lang w:val="en-CA"/>
        </w:rPr>
        <w:t>3</w:t>
      </w:r>
      <w:r w:rsidRPr="005C3801">
        <w:rPr>
          <w:rFonts w:cstheme="minorHAnsi"/>
          <w:sz w:val="24"/>
          <w:szCs w:val="24"/>
          <w:lang w:val="en-CA"/>
        </w:rPr>
        <w:t xml:space="preserve">. In the process of this rederivation, </w:t>
      </w:r>
      <w:r w:rsidR="00170E94" w:rsidRPr="005C3801">
        <w:rPr>
          <w:rFonts w:cstheme="minorHAnsi"/>
          <w:sz w:val="24"/>
          <w:szCs w:val="24"/>
          <w:lang w:val="en-CA"/>
        </w:rPr>
        <w:t xml:space="preserve">we </w:t>
      </w:r>
      <w:r w:rsidRPr="005C3801">
        <w:rPr>
          <w:rFonts w:cstheme="minorHAnsi"/>
          <w:sz w:val="24"/>
          <w:szCs w:val="24"/>
          <w:lang w:val="en-CA"/>
        </w:rPr>
        <w:t xml:space="preserve">uncovered a term that was dropped sometime between Johnson et al. (1942) and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et al. (2002) that causes a systematic error in the application of Equation </w:t>
      </w:r>
      <w:r w:rsidR="007609D4">
        <w:rPr>
          <w:rFonts w:cstheme="minorHAnsi"/>
          <w:sz w:val="24"/>
          <w:szCs w:val="24"/>
          <w:lang w:val="en-CA"/>
        </w:rPr>
        <w:t>3</w:t>
      </w:r>
      <w:r w:rsidR="007609D4" w:rsidRPr="005C3801">
        <w:rPr>
          <w:rFonts w:cstheme="minorHAnsi"/>
          <w:sz w:val="24"/>
          <w:szCs w:val="24"/>
          <w:lang w:val="en-CA"/>
        </w:rPr>
        <w:t xml:space="preserve"> </w:t>
      </w:r>
      <w:r w:rsidR="00937030" w:rsidRPr="005C3801">
        <w:rPr>
          <w:rFonts w:cstheme="minorHAnsi"/>
          <w:sz w:val="24"/>
          <w:szCs w:val="24"/>
          <w:lang w:val="en-CA"/>
        </w:rPr>
        <w:t xml:space="preserve">in calculations covering </w:t>
      </w:r>
      <w:r w:rsidR="00DE428A" w:rsidRPr="005C3801">
        <w:rPr>
          <w:rFonts w:cstheme="minorHAnsi"/>
          <w:sz w:val="24"/>
          <w:szCs w:val="24"/>
          <w:lang w:val="en-CA"/>
        </w:rPr>
        <w:t xml:space="preserve">individual </w:t>
      </w:r>
      <w:r w:rsidR="00937030" w:rsidRPr="005C3801">
        <w:rPr>
          <w:rFonts w:cstheme="minorHAnsi"/>
          <w:sz w:val="24"/>
          <w:szCs w:val="24"/>
          <w:lang w:val="en-CA"/>
        </w:rPr>
        <w:t xml:space="preserve">species (e.g. </w:t>
      </w:r>
      <w:proofErr w:type="spellStart"/>
      <w:r w:rsidR="00DE428A" w:rsidRPr="005C3801">
        <w:rPr>
          <w:rFonts w:cstheme="minorHAnsi"/>
          <w:sz w:val="24"/>
          <w:szCs w:val="24"/>
          <w:lang w:val="en-CA"/>
        </w:rPr>
        <w:t>Medlyn</w:t>
      </w:r>
      <w:proofErr w:type="spellEnd"/>
      <w:r w:rsidR="00937030" w:rsidRPr="005C3801">
        <w:rPr>
          <w:rFonts w:cstheme="minorHAnsi"/>
          <w:sz w:val="24"/>
          <w:szCs w:val="24"/>
          <w:lang w:val="en-CA"/>
        </w:rPr>
        <w:t xml:space="preserve"> et al., 200</w:t>
      </w:r>
      <w:r w:rsidR="00DE428A" w:rsidRPr="005C3801">
        <w:rPr>
          <w:rFonts w:cstheme="minorHAnsi"/>
          <w:sz w:val="24"/>
          <w:szCs w:val="24"/>
          <w:lang w:val="en-CA"/>
        </w:rPr>
        <w:t>2</w:t>
      </w:r>
      <w:r w:rsidR="00937030" w:rsidRPr="005C3801">
        <w:rPr>
          <w:rFonts w:cstheme="minorHAnsi"/>
          <w:sz w:val="24"/>
          <w:szCs w:val="24"/>
          <w:lang w:val="en-CA"/>
        </w:rPr>
        <w:t xml:space="preserve">) to global scale processes (e.g. </w:t>
      </w:r>
      <w:r w:rsidR="00DE428A" w:rsidRPr="005C3801">
        <w:rPr>
          <w:rFonts w:cstheme="minorHAnsi"/>
          <w:sz w:val="24"/>
          <w:szCs w:val="24"/>
          <w:lang w:val="en-CA"/>
        </w:rPr>
        <w:t>Rogers et al., 2017</w:t>
      </w:r>
      <w:r w:rsidR="00937030" w:rsidRPr="005C3801">
        <w:rPr>
          <w:rFonts w:cstheme="minorHAnsi"/>
          <w:sz w:val="24"/>
          <w:szCs w:val="24"/>
          <w:lang w:val="en-CA"/>
        </w:rPr>
        <w:t>)</w:t>
      </w:r>
      <w:r w:rsidRPr="005C3801">
        <w:rPr>
          <w:rFonts w:cstheme="minorHAnsi"/>
          <w:sz w:val="24"/>
          <w:szCs w:val="24"/>
          <w:lang w:val="en-CA"/>
        </w:rPr>
        <w:t>.</w:t>
      </w:r>
      <w:r w:rsidR="00C43FB6" w:rsidRPr="005C3801">
        <w:rPr>
          <w:rFonts w:cstheme="minorHAnsi"/>
          <w:sz w:val="24"/>
          <w:szCs w:val="24"/>
          <w:lang w:val="en-CA"/>
        </w:rPr>
        <w:t xml:space="preserve"> </w:t>
      </w:r>
      <w:r w:rsidR="00170E94" w:rsidRPr="005C3801">
        <w:rPr>
          <w:rFonts w:cstheme="minorHAnsi"/>
          <w:sz w:val="24"/>
          <w:szCs w:val="24"/>
          <w:lang w:val="en-CA"/>
        </w:rPr>
        <w:t>We</w:t>
      </w:r>
      <w:r w:rsidR="00C43FB6" w:rsidRPr="005C3801">
        <w:rPr>
          <w:rFonts w:cstheme="minorHAnsi"/>
          <w:sz w:val="24"/>
          <w:szCs w:val="24"/>
          <w:lang w:val="en-CA"/>
        </w:rPr>
        <w:t xml:space="preserve"> then use a freely available dataset and code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al., 2019), modified to fit the new derivation of the modified Arrhenius model, to re-interpret the updated acclimation functions reported in </w:t>
      </w:r>
      <w:proofErr w:type="spellStart"/>
      <w:r w:rsidR="00C43FB6" w:rsidRPr="005C3801">
        <w:rPr>
          <w:rFonts w:cstheme="minorHAnsi"/>
          <w:sz w:val="24"/>
          <w:szCs w:val="24"/>
          <w:lang w:val="en-CA"/>
        </w:rPr>
        <w:t>Kumarathunge</w:t>
      </w:r>
      <w:proofErr w:type="spellEnd"/>
      <w:r w:rsidR="00C43FB6" w:rsidRPr="005C3801">
        <w:rPr>
          <w:rFonts w:cstheme="minorHAnsi"/>
          <w:sz w:val="24"/>
          <w:szCs w:val="24"/>
          <w:lang w:val="en-CA"/>
        </w:rPr>
        <w:t xml:space="preserve"> et a. (2019).</w:t>
      </w:r>
    </w:p>
    <w:p w14:paraId="41058D29" w14:textId="32C8276E" w:rsidR="002B0AA8" w:rsidRPr="005C3801" w:rsidRDefault="002B0AA8" w:rsidP="002B0AA8">
      <w:pPr>
        <w:spacing w:after="0" w:line="360" w:lineRule="auto"/>
        <w:rPr>
          <w:rFonts w:cstheme="minorHAnsi"/>
          <w:b/>
          <w:sz w:val="24"/>
          <w:szCs w:val="24"/>
          <w:lang w:val="en-CA"/>
        </w:rPr>
      </w:pPr>
    </w:p>
    <w:p w14:paraId="439D6680" w14:textId="4B63A90C" w:rsidR="00C43FB6" w:rsidRPr="005C3801" w:rsidRDefault="00C43FB6" w:rsidP="002B0AA8">
      <w:pPr>
        <w:spacing w:after="0" w:line="360" w:lineRule="auto"/>
        <w:rPr>
          <w:rFonts w:cstheme="minorHAnsi"/>
          <w:b/>
          <w:sz w:val="24"/>
          <w:szCs w:val="24"/>
          <w:u w:val="single"/>
          <w:lang w:val="en-CA"/>
        </w:rPr>
      </w:pPr>
      <w:r w:rsidRPr="005C3801">
        <w:rPr>
          <w:rFonts w:cstheme="minorHAnsi"/>
          <w:b/>
          <w:sz w:val="24"/>
          <w:szCs w:val="24"/>
          <w:u w:val="single"/>
          <w:lang w:val="en-CA"/>
        </w:rPr>
        <w:t>Materials &amp; methods</w:t>
      </w:r>
    </w:p>
    <w:p w14:paraId="0D052B71" w14:textId="77777777" w:rsidR="00B074E7" w:rsidRPr="005C3801" w:rsidRDefault="00B074E7" w:rsidP="002B0AA8">
      <w:pPr>
        <w:spacing w:after="0" w:line="360" w:lineRule="auto"/>
        <w:rPr>
          <w:rFonts w:cstheme="minorHAnsi"/>
          <w:sz w:val="24"/>
          <w:szCs w:val="24"/>
          <w:lang w:val="en-CA"/>
        </w:rPr>
      </w:pPr>
      <w:r w:rsidRPr="005C3801">
        <w:rPr>
          <w:rFonts w:cstheme="minorHAnsi"/>
          <w:b/>
          <w:sz w:val="24"/>
          <w:szCs w:val="24"/>
          <w:lang w:val="en-CA"/>
        </w:rPr>
        <w:t>Rederivation of the modified Arrhenius response</w:t>
      </w:r>
    </w:p>
    <w:p w14:paraId="1A6054B6" w14:textId="77777777" w:rsidR="00B074E7" w:rsidRPr="005C3801" w:rsidRDefault="00B074E7" w:rsidP="002B0AA8">
      <w:pPr>
        <w:spacing w:after="0" w:line="360" w:lineRule="auto"/>
        <w:rPr>
          <w:rFonts w:cstheme="minorHAnsi"/>
          <w:sz w:val="24"/>
          <w:szCs w:val="24"/>
          <w:lang w:val="en-CA"/>
        </w:rPr>
      </w:pPr>
      <w:r w:rsidRPr="005C3801">
        <w:rPr>
          <w:rFonts w:cstheme="minorHAnsi"/>
          <w:sz w:val="24"/>
          <w:szCs w:val="24"/>
          <w:lang w:val="en-CA"/>
        </w:rPr>
        <w:t>Johnson et al. (1942</w:t>
      </w:r>
      <w:r w:rsidR="00184C36" w:rsidRPr="005C3801">
        <w:rPr>
          <w:rFonts w:cstheme="minorHAnsi"/>
          <w:sz w:val="24"/>
          <w:szCs w:val="24"/>
          <w:lang w:val="en-CA"/>
        </w:rPr>
        <w:t>, equation 24</w:t>
      </w:r>
      <w:r w:rsidRPr="005C3801">
        <w:rPr>
          <w:rFonts w:cstheme="minorHAnsi"/>
          <w:sz w:val="24"/>
          <w:szCs w:val="24"/>
          <w:lang w:val="en-CA"/>
        </w:rPr>
        <w:t xml:space="preserve">) describe the temperature response of </w:t>
      </w:r>
      <w:r w:rsidR="00E1657A" w:rsidRPr="005C3801">
        <w:rPr>
          <w:rFonts w:cstheme="minorHAnsi"/>
          <w:sz w:val="24"/>
          <w:szCs w:val="24"/>
          <w:lang w:val="en-CA"/>
        </w:rPr>
        <w:t>the light intensity of a luciferase reaction as:</w:t>
      </w:r>
    </w:p>
    <w:p w14:paraId="7C9E889B" w14:textId="77777777" w:rsidR="002B0AA8" w:rsidRPr="005C3801" w:rsidRDefault="002B0AA8" w:rsidP="002B0AA8">
      <w:pPr>
        <w:spacing w:after="0" w:line="360" w:lineRule="auto"/>
        <w:rPr>
          <w:rFonts w:cstheme="minorHAnsi"/>
          <w:sz w:val="24"/>
          <w:szCs w:val="24"/>
          <w:lang w:val="en-CA"/>
        </w:rPr>
      </w:pPr>
    </w:p>
    <w:p w14:paraId="68EB8EE1" w14:textId="4EFD2D8A" w:rsidR="00E1657A" w:rsidRPr="005C3801" w:rsidRDefault="00BC42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F10679"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4</w:t>
      </w:r>
    </w:p>
    <w:p w14:paraId="2FD52F39" w14:textId="77777777" w:rsidR="002B0AA8" w:rsidRPr="005C3801" w:rsidRDefault="002B0AA8" w:rsidP="002B0AA8">
      <w:pPr>
        <w:spacing w:after="0" w:line="360" w:lineRule="auto"/>
        <w:rPr>
          <w:rFonts w:eastAsiaTheme="minorEastAsia" w:cstheme="minorHAnsi"/>
          <w:sz w:val="24"/>
          <w:szCs w:val="24"/>
          <w:lang w:val="en-CA"/>
        </w:rPr>
      </w:pPr>
    </w:p>
    <w:p w14:paraId="20815D40" w14:textId="77777777" w:rsidR="005613CA" w:rsidRPr="005C3801" w:rsidRDefault="005613CA"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where I is the intensity of the luciferase reaction, c’’ </w:t>
      </w:r>
      <w:r w:rsidR="00184C36" w:rsidRPr="005C3801">
        <w:rPr>
          <w:rFonts w:eastAsiaTheme="minorEastAsia" w:cstheme="minorHAnsi"/>
          <w:sz w:val="24"/>
          <w:szCs w:val="24"/>
          <w:lang w:val="en-CA"/>
        </w:rPr>
        <w:t>is not explicitly defined in Johnson et al. (1942), but presumably represents a second derivative of the rate</w:t>
      </w:r>
      <w:r w:rsidRPr="005C3801">
        <w:rPr>
          <w:rFonts w:eastAsiaTheme="minorEastAsia" w:cstheme="minorHAnsi"/>
          <w:sz w:val="24"/>
          <w:szCs w:val="24"/>
          <w:lang w:val="en-CA"/>
        </w:rPr>
        <w:t xml:space="preserve">, T is the temperature in K, R is the universal gas constant of 8.314 </w:t>
      </w:r>
      <w:r w:rsidR="00134D1E" w:rsidRPr="005C3801">
        <w:rPr>
          <w:rFonts w:eastAsiaTheme="minorEastAsia" w:cstheme="minorHAnsi"/>
          <w:sz w:val="24"/>
          <w:szCs w:val="24"/>
          <w:lang w:val="en-CA"/>
        </w:rPr>
        <w:t>J mol</w:t>
      </w:r>
      <w:r w:rsidR="00134D1E" w:rsidRPr="005C3801">
        <w:rPr>
          <w:rFonts w:eastAsiaTheme="minorEastAsia" w:cstheme="minorHAnsi"/>
          <w:sz w:val="24"/>
          <w:szCs w:val="24"/>
          <w:vertAlign w:val="superscript"/>
          <w:lang w:val="en-CA"/>
        </w:rPr>
        <w:t>-1</w:t>
      </w:r>
      <w:r w:rsidR="00134D1E" w:rsidRPr="005C3801">
        <w:rPr>
          <w:rFonts w:eastAsiaTheme="minorEastAsia" w:cstheme="minorHAnsi"/>
          <w:sz w:val="24"/>
          <w:szCs w:val="24"/>
          <w:lang w:val="en-CA"/>
        </w:rPr>
        <w:t xml:space="preserve"> K</w:t>
      </w:r>
      <w:r w:rsidR="00134D1E"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ΔH is the deactivation energy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and ΔS is the entropy in 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w:t>
      </w:r>
      <w:r w:rsidR="00E45E7B" w:rsidRPr="005C3801">
        <w:rPr>
          <w:rFonts w:eastAsiaTheme="minorEastAsia" w:cstheme="minorHAnsi"/>
          <w:sz w:val="24"/>
          <w:szCs w:val="24"/>
          <w:lang w:val="en-CA"/>
        </w:rPr>
        <w:t xml:space="preserve"> We can relativize the equation to a reference temperature:</w:t>
      </w:r>
    </w:p>
    <w:p w14:paraId="1DE314ED" w14:textId="77777777" w:rsidR="002B0AA8" w:rsidRPr="005C3801" w:rsidRDefault="002B0AA8" w:rsidP="002B0AA8">
      <w:pPr>
        <w:spacing w:after="0" w:line="360" w:lineRule="auto"/>
        <w:rPr>
          <w:rFonts w:eastAsiaTheme="minorEastAsia" w:cstheme="minorHAnsi"/>
          <w:sz w:val="24"/>
          <w:szCs w:val="24"/>
          <w:lang w:val="en-CA"/>
        </w:rPr>
      </w:pPr>
    </w:p>
    <w:p w14:paraId="2BA6962D" w14:textId="4F830E1A" w:rsidR="00E45E7B" w:rsidRPr="005C3801" w:rsidRDefault="00C346C9"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num>
          <m:den>
            <m:f>
              <m:fPr>
                <m:ctrlPr>
                  <w:rPr>
                    <w:rFonts w:ascii="Cambria Math" w:hAnsi="Cambria Math" w:cstheme="minorHAnsi"/>
                    <w:i/>
                    <w:sz w:val="24"/>
                    <w:szCs w:val="24"/>
                    <w:lang w:val="en-CA"/>
                  </w:rPr>
                </m:ctrlPr>
              </m:fPr>
              <m:num>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m:t>
                        </m:r>
                        <w:bookmarkStart w:id="0" w:name="_Hlk16858237"/>
                        <m:r>
                          <w:rPr>
                            <w:rFonts w:ascii="Cambria Math" w:hAnsi="Cambria Math" w:cstheme="minorHAnsi"/>
                            <w:sz w:val="24"/>
                            <w:szCs w:val="24"/>
                            <w:lang w:val="en-CA"/>
                          </w:rPr>
                          <m:t>.15</m:t>
                        </m:r>
                        <w:bookmarkEnd w:id="0"/>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den>
        </m:f>
      </m:oMath>
      <w:r w:rsidR="00F10679"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F10679"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5</w:t>
      </w:r>
    </w:p>
    <w:p w14:paraId="30DBFA2A" w14:textId="77777777" w:rsidR="002B0AA8" w:rsidRPr="005C3801" w:rsidRDefault="002B0AA8" w:rsidP="002B0AA8">
      <w:pPr>
        <w:spacing w:after="0" w:line="360" w:lineRule="auto"/>
        <w:rPr>
          <w:rFonts w:eastAsiaTheme="minorEastAsia" w:cstheme="minorHAnsi"/>
          <w:sz w:val="24"/>
          <w:szCs w:val="24"/>
          <w:lang w:val="en-CA"/>
        </w:rPr>
      </w:pPr>
    </w:p>
    <w:p w14:paraId="0218F17B" w14:textId="171709E1" w:rsidR="00006AF9" w:rsidRPr="005C3801" w:rsidRDefault="00C346C9"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c''T</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num>
          <m:den>
            <m:r>
              <w:rPr>
                <w:rFonts w:ascii="Cambria Math" w:hAnsi="Cambria Math" w:cstheme="minorHAnsi"/>
                <w:sz w:val="24"/>
                <w:szCs w:val="24"/>
                <w:lang w:val="en-CA"/>
              </w:rPr>
              <m:t>c''298.15</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den>
        </m:f>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sup>
            </m:sSup>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6</w:t>
      </w:r>
    </w:p>
    <w:p w14:paraId="11F4B575" w14:textId="77777777" w:rsidR="002B0AA8" w:rsidRPr="005C3801" w:rsidRDefault="002B0AA8" w:rsidP="002B0AA8">
      <w:pPr>
        <w:spacing w:after="0" w:line="360" w:lineRule="auto"/>
        <w:rPr>
          <w:rFonts w:eastAsiaTheme="minorEastAsia" w:cstheme="minorHAnsi"/>
          <w:sz w:val="24"/>
          <w:szCs w:val="24"/>
          <w:lang w:val="en-CA"/>
        </w:rPr>
      </w:pPr>
    </w:p>
    <w:p w14:paraId="73E1FEB4" w14:textId="04161A5D" w:rsidR="00006AF9" w:rsidRPr="005C3801" w:rsidRDefault="00C346C9" w:rsidP="002B0AA8">
      <w:pPr>
        <w:spacing w:after="0" w:line="360" w:lineRule="auto"/>
        <w:rPr>
          <w:rFonts w:eastAsiaTheme="minorEastAsia" w:cstheme="minorHAnsi"/>
          <w:sz w:val="24"/>
          <w:szCs w:val="24"/>
          <w:lang w:val="en-CA"/>
        </w:rPr>
      </w:pPr>
      <m:oMath>
        <m:f>
          <m:fPr>
            <m:ctrlPr>
              <w:rPr>
                <w:rFonts w:ascii="Cambria Math" w:hAnsi="Cambria Math" w:cstheme="minorHAnsi"/>
                <w:i/>
                <w:sz w:val="24"/>
                <w:szCs w:val="24"/>
                <w:lang w:val="en-CA"/>
              </w:rPr>
            </m:ctrlPr>
          </m:fPr>
          <m:num>
            <m:r>
              <w:rPr>
                <w:rFonts w:ascii="Cambria Math" w:hAnsi="Cambria Math" w:cstheme="minorHAnsi"/>
                <w:sz w:val="24"/>
                <w:szCs w:val="24"/>
                <w:lang w:val="en-CA"/>
              </w:rPr>
              <m:t>I</m:t>
            </m:r>
          </m:num>
          <m:den>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R298.15</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ΔS</m:t>
                    </m:r>
                  </m:num>
                  <m:den>
                    <m:r>
                      <w:rPr>
                        <w:rFonts w:ascii="Cambria Math" w:hAnsi="Cambria Math" w:cstheme="minorHAnsi"/>
                        <w:sz w:val="24"/>
                        <w:szCs w:val="24"/>
                        <w:lang w:val="en-CA"/>
                      </w:rPr>
                      <m:t>R</m:t>
                    </m:r>
                  </m:den>
                </m:f>
                <m:r>
                  <w:rPr>
                    <w:rFonts w:ascii="Cambria Math" w:hAnsi="Cambria Math" w:cstheme="minorHAnsi"/>
                    <w:sz w:val="24"/>
                    <w:szCs w:val="24"/>
                    <w:lang w:val="en-CA"/>
                  </w:rPr>
                  <m:t>+</m:t>
                </m:r>
                <m:f>
                  <m:fPr>
                    <m:ctrlPr>
                      <w:rPr>
                        <w:rFonts w:ascii="Cambria Math" w:hAnsi="Cambria Math" w:cstheme="minorHAnsi"/>
                        <w:i/>
                        <w:sz w:val="24"/>
                        <w:szCs w:val="24"/>
                        <w:lang w:val="en-CA"/>
                      </w:rPr>
                    </m:ctrlPr>
                  </m:fPr>
                  <m:num>
                    <m:r>
                      <w:rPr>
                        <w:rFonts w:ascii="Cambria Math" w:hAnsi="Cambria Math" w:cstheme="minorHAnsi"/>
                        <w:sz w:val="24"/>
                        <w:szCs w:val="24"/>
                        <w:lang w:val="en-CA"/>
                      </w:rPr>
                      <m:t>-ΔH</m:t>
                    </m:r>
                  </m:num>
                  <m:den>
                    <m:r>
                      <w:rPr>
                        <w:rFonts w:ascii="Cambria Math" w:hAnsi="Cambria Math" w:cstheme="minorHAnsi"/>
                        <w:sz w:val="24"/>
                        <w:szCs w:val="24"/>
                        <w:lang w:val="en-CA"/>
                      </w:rPr>
                      <m:t>RT</m:t>
                    </m:r>
                  </m:den>
                </m:f>
              </m:sup>
            </m:sSup>
          </m:den>
        </m:f>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7</w:t>
      </w:r>
    </w:p>
    <w:p w14:paraId="3FF52EE2" w14:textId="77777777" w:rsidR="002B0AA8" w:rsidRPr="005C3801" w:rsidRDefault="002B0AA8" w:rsidP="002B0AA8">
      <w:pPr>
        <w:spacing w:after="0" w:line="360" w:lineRule="auto"/>
        <w:rPr>
          <w:rFonts w:eastAsiaTheme="minorEastAsia" w:cstheme="minorHAnsi"/>
          <w:sz w:val="24"/>
          <w:szCs w:val="24"/>
          <w:lang w:val="en-CA"/>
        </w:rPr>
      </w:pPr>
    </w:p>
    <w:p w14:paraId="3C1478BB" w14:textId="14EB8DE4" w:rsidR="00E875FB" w:rsidRPr="005C3801" w:rsidRDefault="00E875FB"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-ΔH‡298.15--ΔH‡T</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8</w:t>
      </w:r>
    </w:p>
    <w:p w14:paraId="78687599" w14:textId="77777777" w:rsidR="002B0AA8" w:rsidRPr="005C3801" w:rsidRDefault="002B0AA8" w:rsidP="002B0AA8">
      <w:pPr>
        <w:spacing w:after="0" w:line="360" w:lineRule="auto"/>
        <w:rPr>
          <w:rFonts w:eastAsiaTheme="minorEastAsia" w:cstheme="minorHAnsi"/>
          <w:sz w:val="24"/>
          <w:szCs w:val="24"/>
          <w:lang w:val="en-CA"/>
        </w:rPr>
      </w:pPr>
    </w:p>
    <w:p w14:paraId="5A745C5A" w14:textId="6D5DFD50" w:rsidR="005B0FC4" w:rsidRPr="005C3801" w:rsidRDefault="005B0FC4"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I=</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I</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ΔH‡(T-298.15)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298.15ΔS-ΔH</m:t>
                        </m:r>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TΔS-ΔH</m:t>
                        </m:r>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84C36"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9</w:t>
      </w:r>
    </w:p>
    <w:p w14:paraId="3D07C695" w14:textId="77777777" w:rsidR="002B0AA8" w:rsidRPr="005C3801" w:rsidRDefault="002B0AA8" w:rsidP="002B0AA8">
      <w:pPr>
        <w:spacing w:after="0" w:line="360" w:lineRule="auto"/>
        <w:rPr>
          <w:rFonts w:eastAsiaTheme="minorEastAsia" w:cstheme="minorHAnsi"/>
          <w:sz w:val="24"/>
          <w:szCs w:val="24"/>
          <w:lang w:val="en-CA"/>
        </w:rPr>
      </w:pPr>
    </w:p>
    <w:p w14:paraId="6E5A0C75" w14:textId="77777777" w:rsidR="00C36F20" w:rsidRPr="005C3801" w:rsidRDefault="00806D1B"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Harmo</w:t>
      </w:r>
      <w:r w:rsidR="00C36F20" w:rsidRPr="005C3801">
        <w:rPr>
          <w:rFonts w:eastAsiaTheme="minorEastAsia" w:cstheme="minorHAnsi"/>
          <w:sz w:val="24"/>
          <w:szCs w:val="24"/>
          <w:lang w:val="en-CA"/>
        </w:rPr>
        <w:t>nizing the notation scheme to that typically used in plant ecophysiology:</w:t>
      </w:r>
    </w:p>
    <w:p w14:paraId="0F9CC58A" w14:textId="77777777" w:rsidR="002B0AA8" w:rsidRPr="005C3801" w:rsidRDefault="002B0AA8" w:rsidP="002B0AA8">
      <w:pPr>
        <w:spacing w:after="0" w:line="360" w:lineRule="auto"/>
        <w:rPr>
          <w:rFonts w:eastAsiaTheme="minorEastAsia" w:cstheme="minorHAnsi"/>
          <w:sz w:val="24"/>
          <w:szCs w:val="24"/>
          <w:lang w:val="en-CA"/>
        </w:rPr>
      </w:pPr>
    </w:p>
    <w:p w14:paraId="0C52FB4E" w14:textId="560E371E" w:rsidR="00C36F20" w:rsidRPr="005C3801" w:rsidRDefault="00C36F20" w:rsidP="002B0AA8">
      <w:pPr>
        <w:spacing w:after="0" w:line="360" w:lineRule="auto"/>
        <w:rPr>
          <w:rFonts w:eastAsiaTheme="minorEastAsia" w:cstheme="minorHAnsi"/>
          <w:sz w:val="24"/>
          <w:szCs w:val="24"/>
          <w:lang w:val="en-CA"/>
        </w:rPr>
      </w:pPr>
      <m:oMath>
        <m:r>
          <w:rPr>
            <w:rFonts w:ascii="Cambria Math" w:hAnsi="Cambria Math" w:cstheme="minorHAnsi"/>
            <w:sz w:val="24"/>
            <w:szCs w:val="24"/>
            <w:lang w:val="en-CA"/>
          </w:rPr>
          <m:t>f(T)=</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k</m:t>
            </m:r>
          </m:e>
          <m:sub>
            <m:r>
              <w:rPr>
                <w:rFonts w:ascii="Cambria Math" w:hAnsi="Cambria Math" w:cstheme="minorHAnsi"/>
                <w:sz w:val="24"/>
                <w:szCs w:val="24"/>
                <w:lang w:val="en-CA"/>
              </w:rPr>
              <m:t>25</m:t>
            </m:r>
          </m:sub>
        </m:sSub>
        <m:f>
          <m:fPr>
            <m:ctrlPr>
              <w:rPr>
                <w:rFonts w:ascii="Cambria Math" w:hAnsi="Cambria Math" w:cstheme="minorHAnsi"/>
                <w:i/>
                <w:sz w:val="24"/>
                <w:szCs w:val="24"/>
                <w:lang w:val="en-CA"/>
              </w:rPr>
            </m:ctrlPr>
          </m:fPr>
          <m:num>
            <m:r>
              <w:rPr>
                <w:rFonts w:ascii="Cambria Math" w:hAnsi="Cambria Math" w:cstheme="minorHAnsi"/>
                <w:sz w:val="24"/>
                <w:szCs w:val="24"/>
                <w:lang w:val="en-CA"/>
              </w:rPr>
              <m:t>T</m:t>
            </m:r>
          </m:num>
          <m:den>
            <m:r>
              <w:rPr>
                <w:rFonts w:ascii="Cambria Math" w:hAnsi="Cambria Math" w:cstheme="minorHAnsi"/>
                <w:sz w:val="24"/>
                <w:szCs w:val="24"/>
                <w:lang w:val="en-CA"/>
              </w:rPr>
              <m:t>298.15</m:t>
            </m:r>
          </m:den>
        </m:f>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sSub>
                      <m:sSubPr>
                        <m:ctrlPr>
                          <w:rPr>
                            <w:rFonts w:ascii="Cambria Math" w:hAnsi="Cambria Math" w:cstheme="minorHAnsi"/>
                            <w:i/>
                            <w:sz w:val="24"/>
                            <w:szCs w:val="24"/>
                            <w:lang w:val="en-CA"/>
                          </w:rPr>
                        </m:ctrlPr>
                      </m:sSubPr>
                      <m:e>
                        <m:r>
                          <w:rPr>
                            <w:rFonts w:ascii="Cambria Math" w:hAnsi="Cambria Math" w:cstheme="minorHAnsi"/>
                            <w:sz w:val="24"/>
                            <w:szCs w:val="24"/>
                            <w:lang w:val="en-CA"/>
                          </w:rPr>
                          <m:t>E</m:t>
                        </m:r>
                      </m:e>
                      <m:sub>
                        <m:r>
                          <w:rPr>
                            <w:rFonts w:ascii="Cambria Math" w:hAnsi="Cambria Math" w:cstheme="minorHAnsi"/>
                            <w:sz w:val="24"/>
                            <w:szCs w:val="24"/>
                            <w:lang w:val="en-CA"/>
                          </w:rPr>
                          <m:t>a</m:t>
                        </m:r>
                      </m:sub>
                    </m:sSub>
                    <m:r>
                      <w:rPr>
                        <w:rFonts w:ascii="Cambria Math" w:hAnsi="Cambria Math" w:cstheme="minorHAnsi"/>
                        <w:sz w:val="24"/>
                        <w:szCs w:val="24"/>
                        <w:lang w:val="en-CA"/>
                      </w:rPr>
                      <m:t>(T-298.15)</m:t>
                    </m:r>
                  </m:num>
                  <m:den>
                    <m:r>
                      <w:rPr>
                        <w:rFonts w:ascii="Cambria Math" w:hAnsi="Cambria Math" w:cstheme="minorHAnsi"/>
                        <w:sz w:val="24"/>
                        <w:szCs w:val="24"/>
                        <w:lang w:val="en-CA"/>
                      </w:rPr>
                      <m:t>RT298.15</m:t>
                    </m:r>
                  </m:den>
                </m:f>
              </m:e>
            </m:d>
          </m:sup>
        </m:sSup>
        <m:d>
          <m:dPr>
            <m:begChr m:val="["/>
            <m:endChr m:val="]"/>
            <m:ctrlPr>
              <w:rPr>
                <w:rFonts w:ascii="Cambria Math" w:hAnsi="Cambria Math" w:cstheme="minorHAnsi"/>
                <w:i/>
                <w:sz w:val="24"/>
                <w:szCs w:val="24"/>
                <w:lang w:val="en-CA"/>
              </w:rPr>
            </m:ctrlPr>
          </m:dPr>
          <m:e>
            <m:f>
              <m:fPr>
                <m:ctrlPr>
                  <w:rPr>
                    <w:rFonts w:ascii="Cambria Math" w:hAnsi="Cambria Math" w:cstheme="minorHAnsi"/>
                    <w:i/>
                    <w:sz w:val="24"/>
                    <w:szCs w:val="24"/>
                    <w:lang w:val="en-CA"/>
                  </w:rPr>
                </m:ctrlPr>
              </m:fPr>
              <m:num>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298.15ΔS-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298.15R</m:t>
                        </m:r>
                      </m:den>
                    </m:f>
                  </m:sup>
                </m:sSup>
              </m:num>
              <m:den>
                <m:r>
                  <w:rPr>
                    <w:rFonts w:ascii="Cambria Math" w:hAnsi="Cambria Math" w:cstheme="minorHAnsi"/>
                    <w:sz w:val="24"/>
                    <w:szCs w:val="24"/>
                    <w:lang w:val="en-CA"/>
                  </w:rPr>
                  <m:t>1+</m:t>
                </m:r>
                <m:sSup>
                  <m:sSupPr>
                    <m:ctrlPr>
                      <w:rPr>
                        <w:rFonts w:ascii="Cambria Math" w:hAnsi="Cambria Math" w:cstheme="minorHAnsi"/>
                        <w:i/>
                        <w:sz w:val="24"/>
                        <w:szCs w:val="24"/>
                        <w:lang w:val="en-CA"/>
                      </w:rPr>
                    </m:ctrlPr>
                  </m:sSupPr>
                  <m:e>
                    <m:r>
                      <w:rPr>
                        <w:rFonts w:ascii="Cambria Math" w:hAnsi="Cambria Math" w:cstheme="minorHAnsi"/>
                        <w:sz w:val="24"/>
                        <w:szCs w:val="24"/>
                        <w:lang w:val="en-CA"/>
                      </w:rPr>
                      <m:t>e</m:t>
                    </m:r>
                  </m:e>
                  <m:sup>
                    <m:f>
                      <m:fPr>
                        <m:ctrlPr>
                          <w:rPr>
                            <w:rFonts w:ascii="Cambria Math" w:hAnsi="Cambria Math" w:cstheme="minorHAnsi"/>
                            <w:i/>
                            <w:sz w:val="24"/>
                            <w:szCs w:val="24"/>
                            <w:lang w:val="en-CA"/>
                          </w:rPr>
                        </m:ctrlPr>
                      </m:fPr>
                      <m:num>
                        <m:r>
                          <w:rPr>
                            <w:rFonts w:ascii="Cambria Math" w:hAnsi="Cambria Math" w:cstheme="minorHAnsi"/>
                            <w:sz w:val="24"/>
                            <w:szCs w:val="24"/>
                            <w:lang w:val="en-CA"/>
                          </w:rPr>
                          <m:t>TΔS-</m:t>
                        </m:r>
                        <m:sSub>
                          <m:sSubPr>
                            <m:ctrlPr>
                              <w:rPr>
                                <w:rFonts w:ascii="Cambria Math" w:hAnsi="Cambria Math" w:cstheme="minorHAnsi"/>
                                <w:i/>
                                <w:sz w:val="24"/>
                                <w:szCs w:val="24"/>
                                <w:lang w:val="en-CA"/>
                              </w:rPr>
                            </m:ctrlPr>
                          </m:sSubPr>
                          <m:e>
                            <m:r>
                              <w:rPr>
                                <w:rFonts w:ascii="Cambria Math" w:hAnsi="Cambria Math" w:cstheme="minorHAnsi"/>
                                <w:sz w:val="24"/>
                                <w:szCs w:val="24"/>
                                <w:lang w:val="en-CA"/>
                              </w:rPr>
                              <m:t>H</m:t>
                            </m:r>
                          </m:e>
                          <m:sub>
                            <m:r>
                              <w:rPr>
                                <w:rFonts w:ascii="Cambria Math" w:hAnsi="Cambria Math" w:cstheme="minorHAnsi"/>
                                <w:sz w:val="24"/>
                                <w:szCs w:val="24"/>
                                <w:lang w:val="en-CA"/>
                              </w:rPr>
                              <m:t>d</m:t>
                            </m:r>
                          </m:sub>
                        </m:sSub>
                      </m:num>
                      <m:den>
                        <m:r>
                          <w:rPr>
                            <w:rFonts w:ascii="Cambria Math" w:hAnsi="Cambria Math" w:cstheme="minorHAnsi"/>
                            <w:sz w:val="24"/>
                            <w:szCs w:val="24"/>
                            <w:lang w:val="en-CA"/>
                          </w:rPr>
                          <m:t>TR</m:t>
                        </m:r>
                      </m:den>
                    </m:f>
                  </m:sup>
                </m:sSup>
              </m:den>
            </m:f>
          </m:e>
        </m:d>
      </m:oMath>
      <w:r w:rsidR="00C13A0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B34BB5" w:rsidRPr="005C3801">
        <w:rPr>
          <w:rFonts w:eastAsiaTheme="minorEastAsia" w:cstheme="minorHAnsi"/>
          <w:sz w:val="24"/>
          <w:szCs w:val="24"/>
          <w:lang w:val="en-CA"/>
        </w:rPr>
        <w:tab/>
      </w:r>
      <w:r w:rsidR="00124E3E" w:rsidRPr="005C3801">
        <w:rPr>
          <w:rFonts w:eastAsiaTheme="minorEastAsia" w:cstheme="minorHAnsi"/>
          <w:sz w:val="24"/>
          <w:szCs w:val="24"/>
          <w:lang w:val="en-CA"/>
        </w:rPr>
        <w:tab/>
      </w:r>
      <w:r w:rsidR="00C13A0E" w:rsidRPr="005C3801">
        <w:rPr>
          <w:rFonts w:eastAsiaTheme="minorEastAsia" w:cstheme="minorHAnsi"/>
          <w:sz w:val="24"/>
          <w:szCs w:val="24"/>
          <w:lang w:val="en-CA"/>
        </w:rPr>
        <w:t xml:space="preserve">Equation </w:t>
      </w:r>
      <w:r w:rsidR="007609D4">
        <w:rPr>
          <w:rFonts w:eastAsiaTheme="minorEastAsia" w:cstheme="minorHAnsi"/>
          <w:sz w:val="24"/>
          <w:szCs w:val="24"/>
          <w:lang w:val="en-CA"/>
        </w:rPr>
        <w:t>10</w:t>
      </w:r>
    </w:p>
    <w:p w14:paraId="667F8D57" w14:textId="77777777" w:rsidR="002B0AA8" w:rsidRPr="005C3801" w:rsidRDefault="002B0AA8" w:rsidP="002B0AA8">
      <w:pPr>
        <w:spacing w:after="0" w:line="360" w:lineRule="auto"/>
        <w:rPr>
          <w:rFonts w:eastAsiaTheme="minorEastAsia" w:cstheme="minorHAnsi"/>
          <w:sz w:val="24"/>
          <w:szCs w:val="24"/>
          <w:lang w:val="en-CA"/>
        </w:rPr>
      </w:pPr>
    </w:p>
    <w:p w14:paraId="465E30AD" w14:textId="4B98FFF0" w:rsidR="004512A9" w:rsidRPr="005C3801" w:rsidRDefault="00C13A0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Note the difference between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Pr="005C3801">
        <w:rPr>
          <w:rFonts w:eastAsiaTheme="minorEastAsia" w:cstheme="minorHAnsi"/>
          <w:sz w:val="24"/>
          <w:szCs w:val="24"/>
          <w:lang w:val="en-CA"/>
        </w:rPr>
        <w:t>: the term T / 298</w:t>
      </w:r>
      <w:r w:rsidR="00B34BB5" w:rsidRPr="005C3801">
        <w:rPr>
          <w:rFonts w:eastAsiaTheme="minorEastAsia" w:cstheme="minorHAnsi"/>
          <w:sz w:val="24"/>
          <w:szCs w:val="24"/>
          <w:lang w:val="en-CA"/>
        </w:rPr>
        <w:t>.15</w:t>
      </w:r>
      <w:r w:rsidRPr="005C3801">
        <w:rPr>
          <w:rFonts w:eastAsiaTheme="minorEastAsia" w:cstheme="minorHAnsi"/>
          <w:sz w:val="24"/>
          <w:szCs w:val="24"/>
          <w:lang w:val="en-CA"/>
        </w:rPr>
        <w:t xml:space="preserve"> is missing from Equation </w:t>
      </w:r>
      <w:r w:rsidR="007609D4">
        <w:rPr>
          <w:rFonts w:eastAsiaTheme="minorEastAsia" w:cstheme="minorHAnsi"/>
          <w:sz w:val="24"/>
          <w:szCs w:val="24"/>
          <w:lang w:val="en-CA"/>
        </w:rPr>
        <w:t>3</w:t>
      </w:r>
      <w:r w:rsidRPr="005C3801">
        <w:rPr>
          <w:rFonts w:eastAsiaTheme="minorEastAsia" w:cstheme="minorHAnsi"/>
          <w:sz w:val="24"/>
          <w:szCs w:val="24"/>
          <w:lang w:val="en-CA"/>
        </w:rPr>
        <w:t>.</w:t>
      </w:r>
      <w:r w:rsidR="002C483E" w:rsidRPr="005C3801">
        <w:rPr>
          <w:rFonts w:eastAsiaTheme="minorEastAsia" w:cstheme="minorHAnsi"/>
          <w:sz w:val="24"/>
          <w:szCs w:val="24"/>
          <w:lang w:val="en-CA"/>
        </w:rPr>
        <w:t xml:space="preserve"> This introduces multiple systematic errors: </w:t>
      </w:r>
    </w:p>
    <w:p w14:paraId="267E302B" w14:textId="77777777" w:rsidR="004512A9" w:rsidRPr="005C3801" w:rsidRDefault="002C483E"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fitted parameters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and ΔS; </w:t>
      </w:r>
    </w:p>
    <w:p w14:paraId="520ABADC" w14:textId="77777777" w:rsidR="004512A9"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scaling the rate variable using the wrong equation; </w:t>
      </w:r>
    </w:p>
    <w:p w14:paraId="00AF7094" w14:textId="77777777" w:rsidR="00C13A0E" w:rsidRPr="005C3801" w:rsidRDefault="004512A9" w:rsidP="002B0AA8">
      <w:pPr>
        <w:pStyle w:val="ListParagraph"/>
        <w:numPr>
          <w:ilvl w:val="0"/>
          <w:numId w:val="2"/>
        </w:num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acclimation of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and/or ΔS as errors due to 1) at each acclimation temperature.</w:t>
      </w:r>
    </w:p>
    <w:p w14:paraId="657E8B65" w14:textId="36FD01DD" w:rsidR="002B0AA8" w:rsidRPr="005C3801" w:rsidRDefault="002B0AA8" w:rsidP="002B0AA8">
      <w:pPr>
        <w:spacing w:after="0" w:line="360" w:lineRule="auto"/>
        <w:rPr>
          <w:rFonts w:eastAsiaTheme="minorEastAsia" w:cstheme="minorHAnsi"/>
          <w:b/>
          <w:sz w:val="24"/>
          <w:szCs w:val="24"/>
          <w:lang w:val="en-CA"/>
        </w:rPr>
      </w:pPr>
    </w:p>
    <w:p w14:paraId="233D4671" w14:textId="3598B2BB" w:rsidR="00C43FB6" w:rsidRPr="005C3801" w:rsidRDefault="00C43FB6"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lang w:val="en-CA"/>
        </w:rPr>
        <w:t>Data analysis</w:t>
      </w:r>
    </w:p>
    <w:p w14:paraId="36744AF1" w14:textId="476D4964" w:rsidR="00444F06" w:rsidRDefault="00C43FB6" w:rsidP="002B0AA8">
      <w:pPr>
        <w:spacing w:after="0" w:line="360" w:lineRule="auto"/>
        <w:rPr>
          <w:ins w:id="1" w:author="Joseph Stinziano" w:date="2020-01-06T14:32:00Z"/>
          <w:rFonts w:eastAsiaTheme="minorEastAsia" w:cstheme="minorHAnsi"/>
          <w:sz w:val="24"/>
          <w:szCs w:val="24"/>
          <w:lang w:val="en-CA"/>
        </w:rPr>
      </w:pPr>
      <w:r w:rsidRPr="005C3801">
        <w:rPr>
          <w:rFonts w:eastAsiaTheme="minorEastAsia" w:cstheme="minorHAnsi"/>
          <w:sz w:val="24"/>
          <w:szCs w:val="24"/>
          <w:lang w:val="en-CA"/>
        </w:rPr>
        <w:lastRenderedPageBreak/>
        <w:t xml:space="preserve">Using data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(2019), available from </w:t>
      </w:r>
      <w:proofErr w:type="spellStart"/>
      <w:r w:rsidRPr="005C3801">
        <w:rPr>
          <w:rFonts w:eastAsiaTheme="minorEastAsia" w:cstheme="minorHAnsi"/>
          <w:sz w:val="24"/>
          <w:szCs w:val="24"/>
          <w:lang w:val="en-CA"/>
        </w:rPr>
        <w:t>Kumarathunge</w:t>
      </w:r>
      <w:proofErr w:type="spellEnd"/>
      <w:r w:rsidRPr="005C3801">
        <w:rPr>
          <w:rFonts w:eastAsiaTheme="minorEastAsia" w:cstheme="minorHAnsi"/>
          <w:sz w:val="24"/>
          <w:szCs w:val="24"/>
          <w:lang w:val="en-CA"/>
        </w:rPr>
        <w:t xml:space="preserve"> et al. (2018)</w:t>
      </w:r>
      <w:r w:rsidR="00444F06" w:rsidRPr="005C3801">
        <w:rPr>
          <w:rFonts w:eastAsiaTheme="minorEastAsia" w:cstheme="minorHAnsi"/>
          <w:sz w:val="24"/>
          <w:szCs w:val="24"/>
          <w:lang w:val="en-CA"/>
        </w:rPr>
        <w:t xml:space="preserve">, we fit Equations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and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00444F06" w:rsidRPr="005C3801">
        <w:rPr>
          <w:rFonts w:eastAsiaTheme="minorEastAsia" w:cstheme="minorHAnsi"/>
          <w:sz w:val="24"/>
          <w:szCs w:val="24"/>
          <w:lang w:val="en-CA"/>
        </w:rPr>
        <w:t xml:space="preserve">to the data, both setting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200,000 J mol</w:t>
      </w:r>
      <w:r w:rsidR="00444F06" w:rsidRPr="005C3801">
        <w:rPr>
          <w:rFonts w:eastAsiaTheme="minorEastAsia" w:cstheme="minorHAnsi"/>
          <w:sz w:val="24"/>
          <w:szCs w:val="24"/>
          <w:vertAlign w:val="superscript"/>
          <w:lang w:val="en-CA"/>
        </w:rPr>
        <w:t>-1</w:t>
      </w:r>
      <w:r w:rsidR="00444F06" w:rsidRPr="005C3801">
        <w:rPr>
          <w:rFonts w:eastAsiaTheme="minorEastAsia" w:cstheme="minorHAnsi"/>
          <w:sz w:val="24"/>
          <w:szCs w:val="24"/>
          <w:lang w:val="en-CA"/>
        </w:rPr>
        <w:t xml:space="preserve"> and allowing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to be fit. This allows us to explore the impact of the missing term on the output data under a typical fitting scenario (</w:t>
      </w:r>
      <w:proofErr w:type="spellStart"/>
      <w:r w:rsidR="00444F06" w:rsidRPr="005C3801">
        <w:rPr>
          <w:rFonts w:eastAsiaTheme="minorEastAsia" w:cstheme="minorHAnsi"/>
          <w:sz w:val="24"/>
          <w:szCs w:val="24"/>
          <w:lang w:val="en-CA"/>
        </w:rPr>
        <w:t>H</w:t>
      </w:r>
      <w:r w:rsidR="00444F06" w:rsidRPr="005C3801">
        <w:rPr>
          <w:rFonts w:eastAsiaTheme="minorEastAsia" w:cstheme="minorHAnsi"/>
          <w:sz w:val="24"/>
          <w:szCs w:val="24"/>
          <w:vertAlign w:val="subscript"/>
          <w:lang w:val="en-CA"/>
        </w:rPr>
        <w:t>d</w:t>
      </w:r>
      <w:proofErr w:type="spellEnd"/>
      <w:r w:rsidR="00444F06" w:rsidRPr="005C3801">
        <w:rPr>
          <w:rFonts w:eastAsiaTheme="minorEastAsia" w:cstheme="minorHAnsi"/>
          <w:sz w:val="24"/>
          <w:szCs w:val="24"/>
          <w:lang w:val="en-CA"/>
        </w:rPr>
        <w:t xml:space="preserve"> is fixed) and under the full fitting scenario.</w:t>
      </w:r>
    </w:p>
    <w:p w14:paraId="46A5516D" w14:textId="1738FC13" w:rsidR="00E36D2B" w:rsidRDefault="00E36D2B" w:rsidP="002B0AA8">
      <w:pPr>
        <w:spacing w:after="0" w:line="360" w:lineRule="auto"/>
        <w:rPr>
          <w:ins w:id="2" w:author="Joseph Stinziano" w:date="2020-01-06T14:32:00Z"/>
          <w:rFonts w:eastAsiaTheme="minorEastAsia" w:cstheme="minorHAnsi"/>
          <w:sz w:val="24"/>
          <w:szCs w:val="24"/>
          <w:lang w:val="en-CA"/>
        </w:rPr>
      </w:pPr>
    </w:p>
    <w:p w14:paraId="002B1B61" w14:textId="24760ADA" w:rsidR="00E36D2B" w:rsidRDefault="00E36D2B" w:rsidP="002B0AA8">
      <w:pPr>
        <w:spacing w:after="0" w:line="360" w:lineRule="auto"/>
        <w:rPr>
          <w:ins w:id="3" w:author="Joseph Stinziano" w:date="2020-01-06T14:32:00Z"/>
          <w:rFonts w:eastAsiaTheme="minorEastAsia" w:cstheme="minorHAnsi"/>
          <w:sz w:val="24"/>
          <w:szCs w:val="24"/>
          <w:lang w:val="en-CA"/>
        </w:rPr>
      </w:pPr>
      <w:ins w:id="4" w:author="Joseph Stinziano" w:date="2020-01-06T14:32:00Z">
        <w:r>
          <w:rPr>
            <w:rFonts w:eastAsiaTheme="minorEastAsia" w:cstheme="minorHAnsi"/>
            <w:b/>
            <w:sz w:val="24"/>
            <w:szCs w:val="24"/>
            <w:lang w:val="en-CA"/>
          </w:rPr>
          <w:t>Modeling</w:t>
        </w:r>
        <w:bookmarkStart w:id="5" w:name="_GoBack"/>
        <w:bookmarkEnd w:id="5"/>
      </w:ins>
    </w:p>
    <w:p w14:paraId="5F8B1F51" w14:textId="221E21F8" w:rsidR="00E36D2B" w:rsidRPr="00E36D2B" w:rsidRDefault="00E36D2B" w:rsidP="002B0AA8">
      <w:pPr>
        <w:spacing w:after="0" w:line="360" w:lineRule="auto"/>
        <w:rPr>
          <w:rFonts w:eastAsiaTheme="minorEastAsia" w:cstheme="minorHAnsi"/>
          <w:sz w:val="24"/>
          <w:szCs w:val="24"/>
          <w:lang w:val="en-CA"/>
        </w:rPr>
      </w:pPr>
      <w:ins w:id="6" w:author="Joseph Stinziano" w:date="2020-01-06T14:32:00Z">
        <w:r>
          <w:rPr>
            <w:rFonts w:eastAsiaTheme="minorEastAsia" w:cstheme="minorHAnsi"/>
            <w:sz w:val="24"/>
            <w:szCs w:val="24"/>
            <w:lang w:val="en-CA"/>
          </w:rPr>
          <w:t xml:space="preserve">We modelled the impact of the equations X and Y on daily net plant carbon balance. Data for </w:t>
        </w:r>
      </w:ins>
      <w:ins w:id="7" w:author="Joseph Stinziano" w:date="2020-01-06T14:33:00Z">
        <w:r>
          <w:rPr>
            <w:rFonts w:eastAsiaTheme="minorEastAsia" w:cstheme="minorHAnsi"/>
            <w:sz w:val="24"/>
            <w:szCs w:val="24"/>
            <w:lang w:val="en-CA"/>
          </w:rPr>
          <w:t xml:space="preserve">leaf area, root and shoot masses, as well as </w:t>
        </w:r>
        <w:proofErr w:type="spellStart"/>
        <w:r>
          <w:rPr>
            <w:rFonts w:eastAsiaTheme="minorEastAsia" w:cstheme="minorHAnsi"/>
            <w:sz w:val="24"/>
            <w:szCs w:val="24"/>
            <w:lang w:val="en-CA"/>
          </w:rPr>
          <w:t>V</w:t>
        </w:r>
        <w:r>
          <w:rPr>
            <w:rFonts w:eastAsiaTheme="minorEastAsia" w:cstheme="minorHAnsi"/>
            <w:sz w:val="24"/>
            <w:szCs w:val="24"/>
            <w:vertAlign w:val="subscript"/>
            <w:lang w:val="en-CA"/>
          </w:rPr>
          <w:t>cmax</w:t>
        </w:r>
      </w:ins>
      <w:proofErr w:type="spellEnd"/>
      <w:ins w:id="8" w:author="Joseph Stinziano" w:date="2020-01-06T14:34:00Z">
        <w:r>
          <w:rPr>
            <w:rFonts w:eastAsiaTheme="minorEastAsia" w:cstheme="minorHAnsi"/>
            <w:sz w:val="24"/>
            <w:szCs w:val="24"/>
            <w:lang w:val="en-CA"/>
          </w:rPr>
          <w:t>,</w:t>
        </w:r>
      </w:ins>
      <w:ins w:id="9" w:author="Joseph Stinziano" w:date="2020-01-06T14:33:00Z">
        <w:r>
          <w:rPr>
            <w:rFonts w:eastAsiaTheme="minorEastAsia" w:cstheme="minorHAnsi"/>
            <w:sz w:val="24"/>
            <w:szCs w:val="24"/>
            <w:lang w:val="en-CA"/>
          </w:rPr>
          <w:t xml:space="preserve"> </w:t>
        </w:r>
        <w:proofErr w:type="spellStart"/>
        <w:r>
          <w:rPr>
            <w:rFonts w:eastAsiaTheme="minorEastAsia" w:cstheme="minorHAnsi"/>
            <w:sz w:val="24"/>
            <w:szCs w:val="24"/>
            <w:lang w:val="en-CA"/>
          </w:rPr>
          <w:t>J</w:t>
        </w:r>
        <w:r>
          <w:rPr>
            <w:rFonts w:eastAsiaTheme="minorEastAsia" w:cstheme="minorHAnsi"/>
            <w:sz w:val="24"/>
            <w:szCs w:val="24"/>
            <w:vertAlign w:val="subscript"/>
            <w:lang w:val="en-CA"/>
          </w:rPr>
          <w:t>max</w:t>
        </w:r>
      </w:ins>
      <w:proofErr w:type="spellEnd"/>
      <w:ins w:id="10" w:author="Joseph Stinziano" w:date="2020-01-06T14:34:00Z">
        <w:r>
          <w:rPr>
            <w:rFonts w:eastAsiaTheme="minorEastAsia" w:cstheme="minorHAnsi"/>
            <w:sz w:val="24"/>
            <w:szCs w:val="24"/>
            <w:lang w:val="en-CA"/>
          </w:rPr>
          <w:t xml:space="preserve"> and dark respiration at 25 </w:t>
        </w:r>
      </w:ins>
      <w:ins w:id="11" w:author="Joseph Stinziano" w:date="2020-01-06T14:35:00Z">
        <w:r>
          <w:rPr>
            <w:rFonts w:eastAsiaTheme="minorEastAsia" w:cstheme="minorHAnsi"/>
            <w:sz w:val="24"/>
            <w:szCs w:val="24"/>
            <w:lang w:val="en-CA"/>
          </w:rPr>
          <w:t>°C</w:t>
        </w:r>
      </w:ins>
      <w:ins w:id="12" w:author="Joseph Stinziano" w:date="2020-01-06T14:33:00Z">
        <w:r>
          <w:rPr>
            <w:rFonts w:eastAsiaTheme="minorEastAsia" w:cstheme="minorHAnsi"/>
            <w:sz w:val="24"/>
            <w:szCs w:val="24"/>
            <w:lang w:val="en-CA"/>
          </w:rPr>
          <w:t xml:space="preserve"> were taken from Stinziano &amp; Way (2017), while stomatal conductance model parameter</w:t>
        </w:r>
      </w:ins>
      <w:ins w:id="13" w:author="Joseph Stinziano" w:date="2020-01-06T14:34:00Z">
        <w:r>
          <w:rPr>
            <w:rFonts w:eastAsiaTheme="minorEastAsia" w:cstheme="minorHAnsi"/>
            <w:sz w:val="24"/>
            <w:szCs w:val="24"/>
            <w:lang w:val="en-CA"/>
          </w:rPr>
          <w:t>s were calculated with the gas exchange data reported in Stinziano &amp; Way (2017). All data were taken from the control treatment</w:t>
        </w:r>
      </w:ins>
    </w:p>
    <w:p w14:paraId="7F833DEB" w14:textId="53B36F31" w:rsidR="004A501D" w:rsidRPr="005C3801" w:rsidRDefault="004A501D" w:rsidP="002B0AA8">
      <w:pPr>
        <w:spacing w:after="0" w:line="360" w:lineRule="auto"/>
        <w:rPr>
          <w:rFonts w:eastAsiaTheme="minorEastAsia" w:cstheme="minorHAnsi"/>
          <w:sz w:val="24"/>
          <w:szCs w:val="24"/>
          <w:lang w:val="en-CA"/>
        </w:rPr>
      </w:pPr>
    </w:p>
    <w:p w14:paraId="189D3F92" w14:textId="717FD205" w:rsidR="004A501D" w:rsidRPr="005C3801" w:rsidRDefault="004A501D"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Results</w:t>
      </w:r>
    </w:p>
    <w:p w14:paraId="1F1497F1" w14:textId="5C64FB2E" w:rsidR="00444F06" w:rsidRPr="005C3801" w:rsidRDefault="00444F06" w:rsidP="002B0AA8">
      <w:pPr>
        <w:spacing w:after="0" w:line="360" w:lineRule="auto"/>
        <w:rPr>
          <w:rFonts w:eastAsiaTheme="minorEastAsia" w:cstheme="minorHAnsi"/>
          <w:sz w:val="24"/>
          <w:szCs w:val="24"/>
        </w:rPr>
      </w:pPr>
      <w:r w:rsidRPr="005C3801">
        <w:rPr>
          <w:rFonts w:eastAsiaTheme="minorEastAsia" w:cstheme="minorHAnsi"/>
          <w:i/>
          <w:sz w:val="24"/>
          <w:szCs w:val="24"/>
        </w:rPr>
        <w:t xml:space="preserve">Fixed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of 200,000 J mol</w:t>
      </w:r>
      <w:r w:rsidRPr="005C3801">
        <w:rPr>
          <w:rFonts w:eastAsiaTheme="minorEastAsia" w:cstheme="minorHAnsi"/>
          <w:i/>
          <w:sz w:val="24"/>
          <w:szCs w:val="24"/>
          <w:vertAlign w:val="superscript"/>
        </w:rPr>
        <w:t>-1</w:t>
      </w:r>
      <w:r w:rsidRPr="005C3801">
        <w:rPr>
          <w:rFonts w:eastAsiaTheme="minorEastAsia" w:cstheme="minorHAnsi"/>
          <w:i/>
          <w:sz w:val="24"/>
          <w:szCs w:val="24"/>
        </w:rPr>
        <w:t xml:space="preserve"> </w:t>
      </w:r>
    </w:p>
    <w:p w14:paraId="24FE23DF" w14:textId="1DECA5E1" w:rsidR="0093486B" w:rsidRPr="005C3801" w:rsidRDefault="00444F06" w:rsidP="002B0AA8">
      <w:pPr>
        <w:spacing w:after="0" w:line="360" w:lineRule="auto"/>
        <w:rPr>
          <w:rFonts w:eastAsiaTheme="minorEastAsia" w:cstheme="minorHAnsi"/>
          <w:sz w:val="24"/>
          <w:szCs w:val="24"/>
          <w:lang w:val="en-CA"/>
        </w:rPr>
      </w:pPr>
      <w:r w:rsidRPr="005C3801">
        <w:rPr>
          <w:rFonts w:eastAsiaTheme="minorEastAsia" w:cstheme="minorHAnsi"/>
          <w:sz w:val="24"/>
          <w:szCs w:val="24"/>
        </w:rPr>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Pr="005C3801">
        <w:rPr>
          <w:rFonts w:eastAsiaTheme="minorEastAsia" w:cstheme="minorHAnsi"/>
          <w:sz w:val="24"/>
          <w:szCs w:val="24"/>
        </w:rPr>
        <w:t>V</w:t>
      </w:r>
      <w:r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0.997</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0.001</w:t>
      </w:r>
      <w:r w:rsidRPr="005C3801">
        <w:rPr>
          <w:rFonts w:eastAsiaTheme="minorEastAsia" w:cstheme="minorHAnsi"/>
          <w:sz w:val="24"/>
          <w:szCs w:val="24"/>
        </w:rPr>
        <w:t xml:space="preserve"> and intercept of -2.162</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0.119</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4.56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0.9998,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27580E" w:rsidRPr="005C3801">
        <w:rPr>
          <w:rFonts w:eastAsiaTheme="minorEastAsia" w:cstheme="minorHAnsi"/>
          <w:sz w:val="24"/>
          <w:szCs w:val="24"/>
        </w:rPr>
        <w:t xml:space="preserve"> (Fig. 1</w:t>
      </w:r>
      <w:r w:rsidR="00810EC4" w:rsidRPr="005C3801">
        <w:rPr>
          <w:rFonts w:eastAsiaTheme="minorEastAsia" w:cstheme="minorHAnsi"/>
          <w:sz w:val="24"/>
          <w:szCs w:val="24"/>
        </w:rPr>
        <w:t>b)</w:t>
      </w:r>
      <w:r w:rsidRPr="005C3801">
        <w:rPr>
          <w:rFonts w:eastAsiaTheme="minorEastAsia" w:cstheme="minorHAnsi"/>
          <w:sz w:val="24"/>
          <w:szCs w:val="24"/>
        </w:rPr>
        <w:t>. For ΔS, the slope was 0.991</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0.003</w:t>
      </w:r>
      <w:r w:rsidRPr="005C3801">
        <w:rPr>
          <w:rFonts w:eastAsiaTheme="minorEastAsia" w:cstheme="minorHAnsi"/>
          <w:sz w:val="24"/>
          <w:szCs w:val="24"/>
        </w:rPr>
        <w:t xml:space="preserve"> and an intercept of 0.005</w:t>
      </w:r>
      <w:r w:rsidR="00316AA7" w:rsidRPr="005C3801">
        <w:rPr>
          <w:rFonts w:eastAsiaTheme="minorEastAsia" w:cstheme="minorHAnsi"/>
          <w:sz w:val="24"/>
          <w:szCs w:val="24"/>
        </w:rPr>
        <w:t xml:space="preserve"> </w:t>
      </w:r>
      <w:r w:rsidR="00316AA7" w:rsidRPr="005C3801">
        <w:rPr>
          <w:rFonts w:eastAsiaTheme="minorEastAsia" w:cstheme="minorHAnsi"/>
          <w:sz w:val="24"/>
          <w:szCs w:val="24"/>
          <w:lang w:val="en-CA"/>
        </w:rPr>
        <w:t>± 0.002</w:t>
      </w:r>
      <w:r w:rsidRPr="005C3801">
        <w:rPr>
          <w:rFonts w:eastAsiaTheme="minorEastAsia" w:cstheme="minorHAnsi"/>
          <w:sz w:val="24"/>
          <w:szCs w:val="24"/>
        </w:rPr>
        <w:t xml:space="preserve"> kJ mol</w:t>
      </w:r>
      <w:r w:rsidRPr="005C3801">
        <w:rPr>
          <w:rFonts w:eastAsiaTheme="minorEastAsia" w:cstheme="minorHAnsi"/>
          <w:sz w:val="24"/>
          <w:szCs w:val="24"/>
          <w:vertAlign w:val="superscript"/>
        </w:rPr>
        <w:t>-1</w:t>
      </w:r>
      <w:r w:rsidRPr="005C3801">
        <w:rPr>
          <w:rFonts w:eastAsiaTheme="minorEastAsia" w:cstheme="minorHAnsi"/>
          <w:sz w:val="24"/>
          <w:szCs w:val="24"/>
        </w:rPr>
        <w:t xml:space="preserve"> (approximately 1% of fitted ΔS) (</w:t>
      </w:r>
      <w:r w:rsidRPr="005C3801">
        <w:rPr>
          <w:rFonts w:eastAsiaTheme="minorEastAsia" w:cstheme="minorHAnsi"/>
          <w:i/>
          <w:sz w:val="24"/>
          <w:szCs w:val="24"/>
        </w:rPr>
        <w:t>F</w:t>
      </w:r>
      <w:r w:rsidRPr="005C3801">
        <w:rPr>
          <w:rFonts w:eastAsiaTheme="minorEastAsia" w:cstheme="minorHAnsi"/>
          <w:sz w:val="24"/>
          <w:szCs w:val="24"/>
          <w:vertAlign w:val="subscript"/>
        </w:rPr>
        <w:t>1,90</w:t>
      </w:r>
      <w:r w:rsidRPr="005C3801">
        <w:rPr>
          <w:rFonts w:eastAsiaTheme="minorEastAsia" w:cstheme="minorHAnsi"/>
          <w:sz w:val="24"/>
          <w:szCs w:val="24"/>
        </w:rPr>
        <w:t xml:space="preserve"> = 1.23 ∙ 10</w:t>
      </w:r>
      <w:r w:rsidRPr="005C3801">
        <w:rPr>
          <w:rFonts w:eastAsiaTheme="minorEastAsia" w:cstheme="minorHAnsi"/>
          <w:sz w:val="24"/>
          <w:szCs w:val="24"/>
          <w:vertAlign w:val="superscript"/>
        </w:rPr>
        <w:t>5</w:t>
      </w:r>
      <w:r w:rsidRPr="005C3801">
        <w:rPr>
          <w:rFonts w:eastAsiaTheme="minorEastAsia" w:cstheme="minorHAnsi"/>
          <w:sz w:val="24"/>
          <w:szCs w:val="24"/>
        </w:rPr>
        <w:t xml:space="preserve">,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0.9993,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1f)</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identical between both approaches with a slope of 1.000</w:t>
      </w:r>
      <w:r w:rsidR="00316AA7" w:rsidRPr="005C3801">
        <w:rPr>
          <w:rFonts w:eastAsiaTheme="minorEastAsia" w:cstheme="minorHAnsi"/>
          <w:sz w:val="24"/>
          <w:szCs w:val="24"/>
          <w:lang w:val="en-CA"/>
        </w:rPr>
        <w:t xml:space="preserve"> ± 1.1 ∙ 10</w:t>
      </w:r>
      <w:r w:rsidR="00316AA7" w:rsidRPr="005C3801">
        <w:rPr>
          <w:rFonts w:eastAsiaTheme="minorEastAsia" w:cstheme="minorHAnsi"/>
          <w:sz w:val="24"/>
          <w:szCs w:val="24"/>
          <w:vertAlign w:val="superscript"/>
          <w:lang w:val="en-CA"/>
        </w:rPr>
        <w:t>-5</w:t>
      </w:r>
      <w:r w:rsidRPr="005C3801">
        <w:rPr>
          <w:rFonts w:eastAsiaTheme="minorEastAsia" w:cstheme="minorHAnsi"/>
          <w:sz w:val="24"/>
          <w:szCs w:val="24"/>
          <w:lang w:val="en-CA"/>
        </w:rPr>
        <w:t xml:space="preserve">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1,91</w:t>
      </w:r>
      <w:r w:rsidRPr="005C3801">
        <w:rPr>
          <w:rFonts w:eastAsiaTheme="minorEastAsia" w:cstheme="minorHAnsi"/>
          <w:sz w:val="24"/>
          <w:szCs w:val="24"/>
          <w:lang w:val="en-CA"/>
        </w:rPr>
        <w:t xml:space="preserve"> = 8.2 ∙ 10</w:t>
      </w:r>
      <w:r w:rsidRPr="005C3801">
        <w:rPr>
          <w:rFonts w:eastAsiaTheme="minorEastAsia" w:cstheme="minorHAnsi"/>
          <w:sz w:val="24"/>
          <w:szCs w:val="24"/>
          <w:vertAlign w:val="superscript"/>
          <w:lang w:val="en-CA"/>
        </w:rPr>
        <w:t>9</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2b)</w:t>
      </w:r>
      <w:r w:rsidRPr="005C3801">
        <w:rPr>
          <w:rFonts w:eastAsiaTheme="minorEastAsia" w:cstheme="minorHAnsi"/>
          <w:sz w:val="24"/>
          <w:szCs w:val="24"/>
          <w:lang w:val="en-CA"/>
        </w:rPr>
        <w:t>.</w:t>
      </w:r>
      <w:r w:rsidR="00394D1C" w:rsidRPr="005C3801">
        <w:rPr>
          <w:rFonts w:eastAsiaTheme="minorEastAsia" w:cstheme="minorHAnsi"/>
          <w:sz w:val="24"/>
          <w:szCs w:val="24"/>
          <w:lang w:val="en-CA"/>
        </w:rPr>
        <w:t xml:space="preserve"> </w:t>
      </w:r>
      <w:r w:rsidR="00394D1C" w:rsidRPr="005C3801">
        <w:rPr>
          <w:rFonts w:eastAsiaTheme="minorEastAsia" w:cstheme="minorHAnsi"/>
          <w:sz w:val="24"/>
          <w:szCs w:val="24"/>
        </w:rPr>
        <w:t xml:space="preserve">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93486B" w:rsidRPr="005C3801">
        <w:rPr>
          <w:rFonts w:eastAsiaTheme="minorEastAsia" w:cstheme="minorHAnsi"/>
          <w:sz w:val="24"/>
          <w:szCs w:val="24"/>
        </w:rPr>
        <w:t xml:space="preserve"> small differences in the fitting of </w:t>
      </w:r>
      <w:proofErr w:type="spellStart"/>
      <w:r w:rsidR="0093486B" w:rsidRPr="005C3801">
        <w:rPr>
          <w:rFonts w:eastAsiaTheme="minorEastAsia" w:cstheme="minorHAnsi"/>
          <w:sz w:val="24"/>
          <w:szCs w:val="24"/>
        </w:rPr>
        <w:t>E</w:t>
      </w:r>
      <w:r w:rsidR="0093486B" w:rsidRPr="005C3801">
        <w:rPr>
          <w:rFonts w:eastAsiaTheme="minorEastAsia" w:cstheme="minorHAnsi"/>
          <w:sz w:val="24"/>
          <w:szCs w:val="24"/>
          <w:vertAlign w:val="subscript"/>
        </w:rPr>
        <w:t>a</w:t>
      </w:r>
      <w:proofErr w:type="spellEnd"/>
      <w:r w:rsidR="0093486B"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J</w:t>
      </w:r>
      <w:r w:rsidR="00206D84" w:rsidRPr="005C3801">
        <w:rPr>
          <w:rFonts w:eastAsiaTheme="minorEastAsia" w:cstheme="minorHAnsi"/>
          <w:sz w:val="24"/>
          <w:szCs w:val="24"/>
          <w:vertAlign w:val="subscript"/>
        </w:rPr>
        <w:t>max</w:t>
      </w:r>
      <w:proofErr w:type="spellEnd"/>
      <w:r w:rsidR="0093486B" w:rsidRPr="005C3801">
        <w:rPr>
          <w:rFonts w:eastAsiaTheme="minorEastAsia" w:cstheme="minorHAnsi"/>
          <w:sz w:val="24"/>
          <w:szCs w:val="24"/>
        </w:rPr>
        <w:t xml:space="preserve">, with a slope of 0.998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and intercept of -2.230 </w:t>
      </w:r>
      <w:r w:rsidR="0093486B" w:rsidRPr="005C3801">
        <w:rPr>
          <w:rFonts w:eastAsiaTheme="minorEastAsia" w:cstheme="minorHAnsi"/>
          <w:sz w:val="24"/>
          <w:szCs w:val="24"/>
          <w:lang w:val="en-CA"/>
        </w:rPr>
        <w:t>± 0.108</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1,91</w:t>
      </w:r>
      <w:r w:rsidR="0093486B" w:rsidRPr="005C3801">
        <w:rPr>
          <w:rFonts w:eastAsiaTheme="minorEastAsia" w:cstheme="minorHAnsi"/>
          <w:sz w:val="24"/>
          <w:szCs w:val="24"/>
        </w:rPr>
        <w:t xml:space="preserve"> = 3.3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rPr>
        <w:t>2</w:t>
      </w:r>
      <w:r w:rsidR="0093486B" w:rsidRPr="005C3801">
        <w:rPr>
          <w:rFonts w:eastAsiaTheme="minorEastAsia" w:cstheme="minorHAnsi"/>
          <w:sz w:val="24"/>
          <w:szCs w:val="24"/>
        </w:rPr>
        <w:t xml:space="preserve"> = 0.9997, </w:t>
      </w:r>
      <w:r w:rsidR="0093486B" w:rsidRPr="005C3801">
        <w:rPr>
          <w:rFonts w:eastAsiaTheme="minorEastAsia" w:cstheme="minorHAnsi"/>
          <w:i/>
          <w:sz w:val="24"/>
          <w:szCs w:val="24"/>
        </w:rPr>
        <w:t>P</w:t>
      </w:r>
      <w:r w:rsidR="0093486B" w:rsidRPr="005C3801">
        <w:rPr>
          <w:rFonts w:eastAsiaTheme="minorEastAsia" w:cstheme="minorHAnsi"/>
          <w:sz w:val="24"/>
          <w:szCs w:val="24"/>
        </w:rPr>
        <w:t xml:space="preserve"> &lt; 2.2 ∙ 10</w:t>
      </w:r>
      <w:r w:rsidR="0093486B" w:rsidRPr="005C3801">
        <w:rPr>
          <w:rFonts w:eastAsiaTheme="minorEastAsia" w:cstheme="minorHAnsi"/>
          <w:sz w:val="24"/>
          <w:szCs w:val="24"/>
          <w:vertAlign w:val="superscript"/>
        </w:rPr>
        <w:t>-16</w:t>
      </w:r>
      <w:r w:rsidR="0093486B" w:rsidRPr="005C3801">
        <w:rPr>
          <w:rFonts w:eastAsiaTheme="minorEastAsia" w:cstheme="minorHAnsi"/>
          <w:sz w:val="24"/>
          <w:szCs w:val="24"/>
        </w:rPr>
        <w:t>)</w:t>
      </w:r>
      <w:r w:rsidR="00810EC4" w:rsidRPr="005C3801">
        <w:rPr>
          <w:rFonts w:eastAsiaTheme="minorEastAsia" w:cstheme="minorHAnsi"/>
          <w:sz w:val="24"/>
          <w:szCs w:val="24"/>
        </w:rPr>
        <w:t xml:space="preserve"> (Fig. 1d)</w:t>
      </w:r>
      <w:r w:rsidR="0093486B" w:rsidRPr="005C3801">
        <w:rPr>
          <w:rFonts w:eastAsiaTheme="minorEastAsia" w:cstheme="minorHAnsi"/>
          <w:sz w:val="24"/>
          <w:szCs w:val="24"/>
        </w:rPr>
        <w:t xml:space="preserve">. For ΔS, the slope was 0.962 </w:t>
      </w:r>
      <w:r w:rsidR="0093486B" w:rsidRPr="005C3801">
        <w:rPr>
          <w:rFonts w:eastAsiaTheme="minorEastAsia" w:cstheme="minorHAnsi"/>
          <w:sz w:val="24"/>
          <w:szCs w:val="24"/>
          <w:lang w:val="en-CA"/>
        </w:rPr>
        <w:t>± 0.003</w:t>
      </w:r>
      <w:r w:rsidR="0093486B" w:rsidRPr="005C3801">
        <w:rPr>
          <w:rFonts w:eastAsiaTheme="minorEastAsia" w:cstheme="minorHAnsi"/>
          <w:sz w:val="24"/>
          <w:szCs w:val="24"/>
        </w:rPr>
        <w:t xml:space="preserve"> and an intercept of 0.025 </w:t>
      </w:r>
      <w:r w:rsidR="0093486B" w:rsidRPr="005C3801">
        <w:rPr>
          <w:rFonts w:eastAsiaTheme="minorEastAsia" w:cstheme="minorHAnsi"/>
          <w:sz w:val="24"/>
          <w:szCs w:val="24"/>
          <w:lang w:val="en-CA"/>
        </w:rPr>
        <w:t>± 0.002</w:t>
      </w:r>
      <w:r w:rsidR="0093486B" w:rsidRPr="005C3801">
        <w:rPr>
          <w:rFonts w:eastAsiaTheme="minorEastAsia" w:cstheme="minorHAnsi"/>
          <w:sz w:val="24"/>
          <w:szCs w:val="24"/>
        </w:rPr>
        <w:t xml:space="preserve"> kJ mol</w:t>
      </w:r>
      <w:r w:rsidR="0093486B" w:rsidRPr="005C3801">
        <w:rPr>
          <w:rFonts w:eastAsiaTheme="minorEastAsia" w:cstheme="minorHAnsi"/>
          <w:sz w:val="24"/>
          <w:szCs w:val="24"/>
          <w:vertAlign w:val="superscript"/>
        </w:rPr>
        <w:t>-1</w:t>
      </w:r>
      <w:r w:rsidR="0093486B" w:rsidRPr="005C3801">
        <w:rPr>
          <w:rFonts w:eastAsiaTheme="minorEastAsia" w:cstheme="minorHAnsi"/>
          <w:sz w:val="24"/>
          <w:szCs w:val="24"/>
        </w:rPr>
        <w:t xml:space="preserve"> (approximately 5% of fitted ΔS) (</w:t>
      </w:r>
      <w:r w:rsidR="0093486B" w:rsidRPr="005C3801">
        <w:rPr>
          <w:rFonts w:eastAsiaTheme="minorEastAsia" w:cstheme="minorHAnsi"/>
          <w:i/>
          <w:sz w:val="24"/>
          <w:szCs w:val="24"/>
        </w:rPr>
        <w:t>F</w:t>
      </w:r>
      <w:r w:rsidR="0093486B" w:rsidRPr="005C3801">
        <w:rPr>
          <w:rFonts w:eastAsiaTheme="minorEastAsia" w:cstheme="minorHAnsi"/>
          <w:sz w:val="24"/>
          <w:szCs w:val="24"/>
          <w:vertAlign w:val="subscript"/>
        </w:rPr>
        <w:t>1,90</w:t>
      </w:r>
      <w:r w:rsidR="0093486B" w:rsidRPr="005C3801">
        <w:rPr>
          <w:rFonts w:eastAsiaTheme="minorEastAsia" w:cstheme="minorHAnsi"/>
          <w:sz w:val="24"/>
          <w:szCs w:val="24"/>
        </w:rPr>
        <w:t xml:space="preserve"> = 1.1 ∙ 10</w:t>
      </w:r>
      <w:r w:rsidR="0093486B" w:rsidRPr="005C3801">
        <w:rPr>
          <w:rFonts w:eastAsiaTheme="minorEastAsia" w:cstheme="minorHAnsi"/>
          <w:sz w:val="24"/>
          <w:szCs w:val="24"/>
          <w:vertAlign w:val="superscript"/>
        </w:rPr>
        <w:t>5</w:t>
      </w:r>
      <w:r w:rsidR="0093486B" w:rsidRPr="005C3801">
        <w:rPr>
          <w:rFonts w:eastAsiaTheme="minorEastAsia" w:cstheme="minorHAnsi"/>
          <w:sz w:val="24"/>
          <w:szCs w:val="24"/>
        </w:rPr>
        <w:t xml:space="preserve">, </w:t>
      </w:r>
      <w:r w:rsidR="0093486B" w:rsidRPr="005C3801">
        <w:rPr>
          <w:rFonts w:eastAsiaTheme="minorEastAsia" w:cstheme="minorHAnsi"/>
          <w:i/>
          <w:sz w:val="24"/>
          <w:szCs w:val="24"/>
        </w:rPr>
        <w:t>R</w:t>
      </w:r>
      <w:r w:rsidR="0093486B" w:rsidRPr="005C3801">
        <w:rPr>
          <w:rFonts w:eastAsiaTheme="minorEastAsia" w:cstheme="minorHAnsi"/>
          <w:i/>
          <w:sz w:val="24"/>
          <w:szCs w:val="24"/>
          <w:vertAlign w:val="superscript"/>
          <w:lang w:val="en-CA"/>
        </w:rPr>
        <w:t>2</w:t>
      </w:r>
      <w:r w:rsidR="0093486B" w:rsidRPr="005C3801">
        <w:rPr>
          <w:rFonts w:eastAsiaTheme="minorEastAsia" w:cstheme="minorHAnsi"/>
          <w:sz w:val="24"/>
          <w:szCs w:val="24"/>
          <w:lang w:val="en-CA"/>
        </w:rPr>
        <w:t xml:space="preserve"> = 0.9992,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1h)</w:t>
      </w:r>
      <w:r w:rsidR="0093486B" w:rsidRPr="005C3801">
        <w:rPr>
          <w:rFonts w:eastAsiaTheme="minorEastAsia" w:cstheme="minorHAnsi"/>
          <w:sz w:val="24"/>
          <w:szCs w:val="24"/>
          <w:lang w:val="en-CA"/>
        </w:rPr>
        <w:t>. Meanwhile V</w:t>
      </w:r>
      <w:r w:rsidR="0093486B" w:rsidRPr="005C3801">
        <w:rPr>
          <w:rFonts w:eastAsiaTheme="minorEastAsia" w:cstheme="minorHAnsi"/>
          <w:sz w:val="24"/>
          <w:szCs w:val="24"/>
          <w:vertAlign w:val="subscript"/>
          <w:lang w:val="en-CA"/>
        </w:rPr>
        <w:t>cmax25</w:t>
      </w:r>
      <w:r w:rsidR="0093486B" w:rsidRPr="005C3801">
        <w:rPr>
          <w:rFonts w:eastAsiaTheme="minorEastAsia" w:cstheme="minorHAnsi"/>
          <w:sz w:val="24"/>
          <w:szCs w:val="24"/>
          <w:lang w:val="en-CA"/>
        </w:rPr>
        <w:t xml:space="preserve"> was identical between both approaches with a slope of 1.000 ± 1.2 ∙ 10</w:t>
      </w:r>
      <w:r w:rsidR="0093486B" w:rsidRPr="005C3801">
        <w:rPr>
          <w:rFonts w:eastAsiaTheme="minorEastAsia" w:cstheme="minorHAnsi"/>
          <w:sz w:val="24"/>
          <w:szCs w:val="24"/>
          <w:vertAlign w:val="superscript"/>
          <w:lang w:val="en-CA"/>
        </w:rPr>
        <w:t>-5</w:t>
      </w:r>
      <w:r w:rsidR="0093486B" w:rsidRPr="005C3801">
        <w:rPr>
          <w:rFonts w:eastAsiaTheme="minorEastAsia" w:cstheme="minorHAnsi"/>
          <w:sz w:val="24"/>
          <w:szCs w:val="24"/>
          <w:lang w:val="en-CA"/>
        </w:rPr>
        <w:t xml:space="preserve"> (intercept not significant; </w:t>
      </w:r>
      <w:r w:rsidR="0093486B" w:rsidRPr="005C3801">
        <w:rPr>
          <w:rFonts w:eastAsiaTheme="minorEastAsia" w:cstheme="minorHAnsi"/>
          <w:i/>
          <w:sz w:val="24"/>
          <w:szCs w:val="24"/>
          <w:lang w:val="en-CA"/>
        </w:rPr>
        <w:t>F</w:t>
      </w:r>
      <w:r w:rsidR="0093486B" w:rsidRPr="005C3801">
        <w:rPr>
          <w:rFonts w:eastAsiaTheme="minorEastAsia" w:cstheme="minorHAnsi"/>
          <w:sz w:val="24"/>
          <w:szCs w:val="24"/>
          <w:vertAlign w:val="subscript"/>
          <w:lang w:val="en-CA"/>
        </w:rPr>
        <w:t>1,92</w:t>
      </w:r>
      <w:r w:rsidR="0093486B" w:rsidRPr="005C3801">
        <w:rPr>
          <w:rFonts w:eastAsiaTheme="minorEastAsia" w:cstheme="minorHAnsi"/>
          <w:sz w:val="24"/>
          <w:szCs w:val="24"/>
          <w:lang w:val="en-CA"/>
        </w:rPr>
        <w:t xml:space="preserve"> = 6.7 ∙ 10</w:t>
      </w:r>
      <w:r w:rsidR="0093486B" w:rsidRPr="005C3801">
        <w:rPr>
          <w:rFonts w:eastAsiaTheme="minorEastAsia" w:cstheme="minorHAnsi"/>
          <w:sz w:val="24"/>
          <w:szCs w:val="24"/>
          <w:vertAlign w:val="superscript"/>
          <w:lang w:val="en-CA"/>
        </w:rPr>
        <w:t>9</w:t>
      </w:r>
      <w:r w:rsidR="0093486B" w:rsidRPr="005C3801">
        <w:rPr>
          <w:rFonts w:eastAsiaTheme="minorEastAsia" w:cstheme="minorHAnsi"/>
          <w:sz w:val="24"/>
          <w:szCs w:val="24"/>
          <w:lang w:val="en-CA"/>
        </w:rPr>
        <w:t xml:space="preserve">, </w:t>
      </w:r>
      <w:r w:rsidR="0093486B" w:rsidRPr="005C3801">
        <w:rPr>
          <w:rFonts w:eastAsiaTheme="minorEastAsia" w:cstheme="minorHAnsi"/>
          <w:i/>
          <w:sz w:val="24"/>
          <w:szCs w:val="24"/>
          <w:lang w:val="en-CA"/>
        </w:rPr>
        <w:t>R</w:t>
      </w:r>
      <w:r w:rsidR="0093486B" w:rsidRPr="005C3801">
        <w:rPr>
          <w:rFonts w:eastAsiaTheme="minorEastAsia" w:cstheme="minorHAnsi"/>
          <w:sz w:val="24"/>
          <w:szCs w:val="24"/>
          <w:vertAlign w:val="superscript"/>
          <w:lang w:val="en-CA"/>
        </w:rPr>
        <w:t>2</w:t>
      </w:r>
      <w:r w:rsidR="0093486B" w:rsidRPr="005C3801">
        <w:rPr>
          <w:rFonts w:eastAsiaTheme="minorEastAsia" w:cstheme="minorHAnsi"/>
          <w:sz w:val="24"/>
          <w:szCs w:val="24"/>
          <w:lang w:val="en-CA"/>
        </w:rPr>
        <w:t xml:space="preserve"> = 1.000, </w:t>
      </w:r>
      <w:r w:rsidR="0093486B" w:rsidRPr="005C3801">
        <w:rPr>
          <w:rFonts w:eastAsiaTheme="minorEastAsia" w:cstheme="minorHAnsi"/>
          <w:i/>
          <w:sz w:val="24"/>
          <w:szCs w:val="24"/>
          <w:lang w:val="en-CA"/>
        </w:rPr>
        <w:t>P</w:t>
      </w:r>
      <w:r w:rsidR="0093486B" w:rsidRPr="005C3801">
        <w:rPr>
          <w:rFonts w:eastAsiaTheme="minorEastAsia" w:cstheme="minorHAnsi"/>
          <w:sz w:val="24"/>
          <w:szCs w:val="24"/>
          <w:lang w:val="en-CA"/>
        </w:rPr>
        <w:t xml:space="preserve"> &lt; 2.2 ∙ 10</w:t>
      </w:r>
      <w:r w:rsidR="0093486B" w:rsidRPr="005C3801">
        <w:rPr>
          <w:rFonts w:eastAsiaTheme="minorEastAsia" w:cstheme="minorHAnsi"/>
          <w:sz w:val="24"/>
          <w:szCs w:val="24"/>
          <w:vertAlign w:val="superscript"/>
          <w:lang w:val="en-CA"/>
        </w:rPr>
        <w:t>-16</w:t>
      </w:r>
      <w:r w:rsidR="0093486B"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2d)</w:t>
      </w:r>
      <w:r w:rsidR="0093486B" w:rsidRPr="005C3801">
        <w:rPr>
          <w:rFonts w:eastAsiaTheme="minorEastAsia" w:cstheme="minorHAnsi"/>
          <w:sz w:val="24"/>
          <w:szCs w:val="24"/>
          <w:lang w:val="en-CA"/>
        </w:rPr>
        <w:t>.</w:t>
      </w:r>
    </w:p>
    <w:p w14:paraId="161FB50D" w14:textId="77777777" w:rsidR="0093486B" w:rsidRPr="005C3801" w:rsidRDefault="0093486B" w:rsidP="002B0AA8">
      <w:pPr>
        <w:spacing w:after="0" w:line="360" w:lineRule="auto"/>
        <w:rPr>
          <w:rFonts w:eastAsiaTheme="minorEastAsia" w:cstheme="minorHAnsi"/>
          <w:sz w:val="24"/>
          <w:szCs w:val="24"/>
          <w:lang w:val="en-CA"/>
        </w:rPr>
      </w:pPr>
    </w:p>
    <w:p w14:paraId="6BA44DB9" w14:textId="4E6F9805" w:rsidR="009333E1" w:rsidRPr="005C3801" w:rsidRDefault="009333E1" w:rsidP="009333E1">
      <w:pPr>
        <w:spacing w:after="0" w:line="360" w:lineRule="auto"/>
        <w:rPr>
          <w:rFonts w:eastAsiaTheme="minorEastAsia" w:cstheme="minorHAnsi"/>
          <w:sz w:val="24"/>
          <w:szCs w:val="24"/>
        </w:rPr>
      </w:pPr>
      <w:r w:rsidRPr="005C3801">
        <w:rPr>
          <w:rFonts w:eastAsiaTheme="minorEastAsia" w:cstheme="minorHAnsi"/>
          <w:i/>
          <w:sz w:val="24"/>
          <w:szCs w:val="24"/>
        </w:rPr>
        <w:t xml:space="preserve">Variable </w:t>
      </w:r>
      <w:proofErr w:type="spellStart"/>
      <w:r w:rsidRPr="005C3801">
        <w:rPr>
          <w:rFonts w:eastAsiaTheme="minorEastAsia" w:cstheme="minorHAnsi"/>
          <w:i/>
          <w:sz w:val="24"/>
          <w:szCs w:val="24"/>
        </w:rPr>
        <w:t>H</w:t>
      </w:r>
      <w:r w:rsidRPr="005C3801">
        <w:rPr>
          <w:rFonts w:eastAsiaTheme="minorEastAsia" w:cstheme="minorHAnsi"/>
          <w:i/>
          <w:sz w:val="24"/>
          <w:szCs w:val="24"/>
          <w:vertAlign w:val="subscript"/>
        </w:rPr>
        <w:t>d</w:t>
      </w:r>
      <w:proofErr w:type="spellEnd"/>
      <w:r w:rsidRPr="005C3801">
        <w:rPr>
          <w:rFonts w:eastAsiaTheme="minorEastAsia" w:cstheme="minorHAnsi"/>
          <w:i/>
          <w:sz w:val="24"/>
          <w:szCs w:val="24"/>
        </w:rPr>
        <w:t xml:space="preserve"> </w:t>
      </w:r>
    </w:p>
    <w:p w14:paraId="7590B9B1" w14:textId="2E3BDE1C" w:rsidR="00B06E6A" w:rsidRPr="005C3801" w:rsidRDefault="009333E1" w:rsidP="00394D1C">
      <w:pPr>
        <w:spacing w:after="0" w:line="360" w:lineRule="auto"/>
        <w:rPr>
          <w:rFonts w:eastAsiaTheme="minorEastAsia" w:cstheme="minorHAnsi"/>
          <w:sz w:val="24"/>
          <w:szCs w:val="24"/>
          <w:lang w:val="en-CA"/>
        </w:rPr>
      </w:pPr>
      <w:r w:rsidRPr="005C3801">
        <w:rPr>
          <w:rFonts w:eastAsiaTheme="minorEastAsia" w:cstheme="minorHAnsi"/>
          <w:sz w:val="24"/>
          <w:szCs w:val="24"/>
        </w:rPr>
        <w:lastRenderedPageBreak/>
        <w:t xml:space="preserve">Incorporating the missing term into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to produce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caused small differences in the fitting of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for </w:t>
      </w:r>
      <w:proofErr w:type="spellStart"/>
      <w:r w:rsidR="00206D84" w:rsidRPr="005C3801">
        <w:rPr>
          <w:rFonts w:eastAsiaTheme="minorEastAsia" w:cstheme="minorHAnsi"/>
          <w:sz w:val="24"/>
          <w:szCs w:val="24"/>
        </w:rPr>
        <w:t>V</w:t>
      </w:r>
      <w:r w:rsidR="00206D84" w:rsidRPr="005C3801">
        <w:rPr>
          <w:rFonts w:eastAsiaTheme="minorEastAsia" w:cstheme="minorHAnsi"/>
          <w:sz w:val="24"/>
          <w:szCs w:val="24"/>
          <w:vertAlign w:val="subscript"/>
        </w:rPr>
        <w:t>cmax</w:t>
      </w:r>
      <w:proofErr w:type="spellEnd"/>
      <w:r w:rsidRPr="005C3801">
        <w:rPr>
          <w:rFonts w:eastAsiaTheme="minorEastAsia" w:cstheme="minorHAnsi"/>
          <w:sz w:val="24"/>
          <w:szCs w:val="24"/>
        </w:rPr>
        <w:t>, with a slope of 0.9</w:t>
      </w:r>
      <w:r w:rsidR="00B06E6A" w:rsidRPr="005C3801">
        <w:rPr>
          <w:rFonts w:eastAsiaTheme="minorEastAsia" w:cstheme="minorHAnsi"/>
          <w:sz w:val="24"/>
          <w:szCs w:val="24"/>
        </w:rPr>
        <w:t>66</w:t>
      </w:r>
      <w:r w:rsidRPr="005C3801">
        <w:rPr>
          <w:rFonts w:eastAsiaTheme="minorEastAsia" w:cstheme="minorHAnsi"/>
          <w:sz w:val="24"/>
          <w:szCs w:val="24"/>
        </w:rPr>
        <w:t xml:space="preserve"> </w:t>
      </w:r>
      <w:r w:rsidRPr="005C3801">
        <w:rPr>
          <w:rFonts w:eastAsiaTheme="minorEastAsia" w:cstheme="minorHAnsi"/>
          <w:sz w:val="24"/>
          <w:szCs w:val="24"/>
          <w:lang w:val="en-CA"/>
        </w:rPr>
        <w:t>±</w:t>
      </w:r>
      <w:r w:rsidRPr="005C3801">
        <w:rPr>
          <w:rFonts w:eastAsiaTheme="minorEastAsia" w:cstheme="minorHAnsi"/>
          <w:sz w:val="24"/>
          <w:szCs w:val="24"/>
        </w:rPr>
        <w:t xml:space="preserve"> 0.0</w:t>
      </w:r>
      <w:r w:rsidR="00B06E6A" w:rsidRPr="005C3801">
        <w:rPr>
          <w:rFonts w:eastAsiaTheme="minorEastAsia" w:cstheme="minorHAnsi"/>
          <w:sz w:val="24"/>
          <w:szCs w:val="24"/>
        </w:rPr>
        <w:t>26</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3005, </w:t>
      </w:r>
      <w:r w:rsidRPr="005C3801">
        <w:rPr>
          <w:rFonts w:eastAsiaTheme="minorEastAsia" w:cstheme="minorHAnsi"/>
          <w:i/>
          <w:sz w:val="24"/>
          <w:szCs w:val="24"/>
        </w:rPr>
        <w:t>R</w:t>
      </w:r>
      <w:r w:rsidRPr="005C3801">
        <w:rPr>
          <w:rFonts w:eastAsiaTheme="minorEastAsia" w:cstheme="minorHAnsi"/>
          <w:i/>
          <w:sz w:val="24"/>
          <w:szCs w:val="24"/>
          <w:vertAlign w:val="superscript"/>
        </w:rPr>
        <w:t>2</w:t>
      </w:r>
      <w:r w:rsidRPr="005C3801">
        <w:rPr>
          <w:rFonts w:eastAsiaTheme="minorEastAsia" w:cstheme="minorHAnsi"/>
          <w:sz w:val="24"/>
          <w:szCs w:val="24"/>
        </w:rPr>
        <w:t xml:space="preserve"> = 0.976, </w:t>
      </w:r>
      <w:r w:rsidRPr="005C3801">
        <w:rPr>
          <w:rFonts w:eastAsiaTheme="minorEastAsia" w:cstheme="minorHAnsi"/>
          <w:i/>
          <w:sz w:val="24"/>
          <w:szCs w:val="24"/>
        </w:rPr>
        <w:t>P</w:t>
      </w:r>
      <w:r w:rsidRPr="005C3801">
        <w:rPr>
          <w:rFonts w:eastAsiaTheme="minorEastAsia" w:cstheme="minorHAnsi"/>
          <w:sz w:val="24"/>
          <w:szCs w:val="24"/>
        </w:rPr>
        <w:t xml:space="preserve"> &lt; 2.2 ∙ 10</w:t>
      </w:r>
      <w:r w:rsidRPr="005C3801">
        <w:rPr>
          <w:rFonts w:eastAsiaTheme="minorEastAsia" w:cstheme="minorHAnsi"/>
          <w:sz w:val="24"/>
          <w:szCs w:val="24"/>
          <w:vertAlign w:val="superscript"/>
        </w:rPr>
        <w:t>-16</w:t>
      </w:r>
      <w:r w:rsidRPr="005C3801">
        <w:rPr>
          <w:rFonts w:eastAsiaTheme="minorEastAsia" w:cstheme="minorHAnsi"/>
          <w:sz w:val="24"/>
          <w:szCs w:val="24"/>
        </w:rPr>
        <w:t>)</w:t>
      </w:r>
      <w:r w:rsidR="00810EC4" w:rsidRPr="005C3801">
        <w:rPr>
          <w:rFonts w:eastAsiaTheme="minorEastAsia" w:cstheme="minorHAnsi"/>
          <w:sz w:val="24"/>
          <w:szCs w:val="24"/>
        </w:rPr>
        <w:t xml:space="preserve"> (Fig. 1a)</w:t>
      </w:r>
      <w:r w:rsidRPr="005C3801">
        <w:rPr>
          <w:rFonts w:eastAsiaTheme="minorEastAsia" w:cstheme="minorHAnsi"/>
          <w:sz w:val="24"/>
          <w:szCs w:val="24"/>
        </w:rPr>
        <w:t xml:space="preserve">. For ΔS, the slope was 0.989 </w:t>
      </w:r>
      <w:r w:rsidRPr="005C3801">
        <w:rPr>
          <w:rFonts w:eastAsiaTheme="minorEastAsia" w:cstheme="minorHAnsi"/>
          <w:sz w:val="24"/>
          <w:szCs w:val="24"/>
          <w:lang w:val="en-CA"/>
        </w:rPr>
        <w:t>± 0.017</w:t>
      </w:r>
      <w:r w:rsidRPr="005C3801">
        <w:rPr>
          <w:rFonts w:eastAsiaTheme="minorEastAsia" w:cstheme="minorHAnsi"/>
          <w:sz w:val="24"/>
          <w:szCs w:val="24"/>
        </w:rPr>
        <w:t xml:space="preserve"> (intercept not significant; </w:t>
      </w:r>
      <w:r w:rsidRPr="005C3801">
        <w:rPr>
          <w:rFonts w:eastAsiaTheme="minorEastAsia" w:cstheme="minorHAnsi"/>
          <w:i/>
          <w:sz w:val="24"/>
          <w:szCs w:val="24"/>
        </w:rPr>
        <w:t>F</w:t>
      </w:r>
      <w:r w:rsidRPr="005C3801">
        <w:rPr>
          <w:rFonts w:eastAsiaTheme="minorEastAsia" w:cstheme="minorHAnsi"/>
          <w:sz w:val="24"/>
          <w:szCs w:val="24"/>
          <w:vertAlign w:val="subscript"/>
        </w:rPr>
        <w:t>1,74</w:t>
      </w:r>
      <w:r w:rsidRPr="005C3801">
        <w:rPr>
          <w:rFonts w:eastAsiaTheme="minorEastAsia" w:cstheme="minorHAnsi"/>
          <w:sz w:val="24"/>
          <w:szCs w:val="24"/>
        </w:rPr>
        <w:t xml:space="preserve"> = 3339, </w:t>
      </w:r>
      <w:r w:rsidRPr="005C3801">
        <w:rPr>
          <w:rFonts w:eastAsiaTheme="minorEastAsia" w:cstheme="minorHAnsi"/>
          <w:i/>
          <w:sz w:val="24"/>
          <w:szCs w:val="24"/>
        </w:rPr>
        <w:t>R</w:t>
      </w:r>
      <w:r w:rsidRPr="005C3801">
        <w:rPr>
          <w:rFonts w:eastAsiaTheme="minorEastAsia" w:cstheme="minorHAnsi"/>
          <w:i/>
          <w:sz w:val="24"/>
          <w:szCs w:val="24"/>
          <w:vertAlign w:val="superscript"/>
          <w:lang w:val="en-CA"/>
        </w:rPr>
        <w:t>2</w:t>
      </w:r>
      <w:r w:rsidRPr="005C3801">
        <w:rPr>
          <w:rFonts w:eastAsiaTheme="minorEastAsia" w:cstheme="minorHAnsi"/>
          <w:sz w:val="24"/>
          <w:szCs w:val="24"/>
          <w:lang w:val="en-CA"/>
        </w:rPr>
        <w:t xml:space="preserve"> = 0.9783,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1e)</w:t>
      </w:r>
      <w:r w:rsidRPr="005C3801">
        <w:rPr>
          <w:rFonts w:eastAsiaTheme="minorEastAsia" w:cstheme="minorHAnsi"/>
          <w:sz w:val="24"/>
          <w:szCs w:val="24"/>
          <w:lang w:val="en-CA"/>
        </w:rPr>
        <w:t xml:space="preserve">, while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had a slope of 0.992 ± 0.019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2812,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0.9744;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2e)</w:t>
      </w:r>
      <w:r w:rsidRPr="005C3801">
        <w:rPr>
          <w:rFonts w:eastAsiaTheme="minorEastAsia" w:cstheme="minorHAnsi"/>
          <w:sz w:val="24"/>
          <w:szCs w:val="24"/>
          <w:lang w:val="en-CA"/>
        </w:rPr>
        <w:t>. Meanwhile V</w:t>
      </w:r>
      <w:r w:rsidRPr="005C3801">
        <w:rPr>
          <w:rFonts w:eastAsiaTheme="minorEastAsia" w:cstheme="minorHAnsi"/>
          <w:sz w:val="24"/>
          <w:szCs w:val="24"/>
          <w:vertAlign w:val="subscript"/>
          <w:lang w:val="en-CA"/>
        </w:rPr>
        <w:t>cmax25</w:t>
      </w:r>
      <w:r w:rsidRPr="005C3801">
        <w:rPr>
          <w:rFonts w:eastAsiaTheme="minorEastAsia" w:cstheme="minorHAnsi"/>
          <w:sz w:val="24"/>
          <w:szCs w:val="24"/>
          <w:lang w:val="en-CA"/>
        </w:rPr>
        <w:t xml:space="preserve"> was nearly identical between both approaches with a slope of 0.9996 ± 0.004 (intercept not significant; </w:t>
      </w:r>
      <w:r w:rsidRPr="005C3801">
        <w:rPr>
          <w:rFonts w:eastAsiaTheme="minorEastAsia" w:cstheme="minorHAnsi"/>
          <w:i/>
          <w:sz w:val="24"/>
          <w:szCs w:val="24"/>
          <w:lang w:val="en-CA"/>
        </w:rPr>
        <w:t>F</w:t>
      </w:r>
      <w:r w:rsidRPr="005C3801">
        <w:rPr>
          <w:rFonts w:eastAsiaTheme="minorEastAsia" w:cstheme="minorHAnsi"/>
          <w:sz w:val="24"/>
          <w:szCs w:val="24"/>
          <w:vertAlign w:val="subscript"/>
          <w:lang w:val="en-CA"/>
        </w:rPr>
        <w:t>1,74</w:t>
      </w:r>
      <w:r w:rsidRPr="005C3801">
        <w:rPr>
          <w:rFonts w:eastAsiaTheme="minorEastAsia" w:cstheme="minorHAnsi"/>
          <w:sz w:val="24"/>
          <w:szCs w:val="24"/>
          <w:lang w:val="en-CA"/>
        </w:rPr>
        <w:t xml:space="preserve"> = 7.98 ∙ 10</w:t>
      </w:r>
      <w:r w:rsidRPr="005C3801">
        <w:rPr>
          <w:rFonts w:eastAsiaTheme="minorEastAsia" w:cstheme="minorHAnsi"/>
          <w:sz w:val="24"/>
          <w:szCs w:val="24"/>
          <w:vertAlign w:val="superscript"/>
          <w:lang w:val="en-CA"/>
        </w:rPr>
        <w:t>6</w:t>
      </w:r>
      <w:r w:rsidRPr="005C3801">
        <w:rPr>
          <w:rFonts w:eastAsiaTheme="minorEastAsia" w:cstheme="minorHAnsi"/>
          <w:sz w:val="24"/>
          <w:szCs w:val="24"/>
          <w:lang w:val="en-CA"/>
        </w:rPr>
        <w:t xml:space="preserve">, </w:t>
      </w:r>
      <w:r w:rsidRPr="005C3801">
        <w:rPr>
          <w:rFonts w:eastAsiaTheme="minorEastAsia" w:cstheme="minorHAnsi"/>
          <w:i/>
          <w:sz w:val="24"/>
          <w:szCs w:val="24"/>
          <w:lang w:val="en-CA"/>
        </w:rPr>
        <w:t>R</w:t>
      </w:r>
      <w:r w:rsidRPr="005C3801">
        <w:rPr>
          <w:rFonts w:eastAsiaTheme="minorEastAsia" w:cstheme="minorHAnsi"/>
          <w:sz w:val="24"/>
          <w:szCs w:val="24"/>
          <w:vertAlign w:val="superscript"/>
          <w:lang w:val="en-CA"/>
        </w:rPr>
        <w:t>2</w:t>
      </w:r>
      <w:r w:rsidRPr="005C3801">
        <w:rPr>
          <w:rFonts w:eastAsiaTheme="minorEastAsia" w:cstheme="minorHAnsi"/>
          <w:sz w:val="24"/>
          <w:szCs w:val="24"/>
          <w:lang w:val="en-CA"/>
        </w:rPr>
        <w:t xml:space="preserve"> = 1.000, </w:t>
      </w:r>
      <w:r w:rsidRPr="005C3801">
        <w:rPr>
          <w:rFonts w:eastAsiaTheme="minorEastAsia" w:cstheme="minorHAnsi"/>
          <w:i/>
          <w:sz w:val="24"/>
          <w:szCs w:val="24"/>
          <w:lang w:val="en-CA"/>
        </w:rPr>
        <w:t>P</w:t>
      </w:r>
      <w:r w:rsidRPr="005C3801">
        <w:rPr>
          <w:rFonts w:eastAsiaTheme="minorEastAsia" w:cstheme="minorHAnsi"/>
          <w:sz w:val="24"/>
          <w:szCs w:val="24"/>
          <w:lang w:val="en-CA"/>
        </w:rPr>
        <w:t xml:space="preserve"> &lt; 2.2 ∙ 10</w:t>
      </w:r>
      <w:r w:rsidRPr="005C3801">
        <w:rPr>
          <w:rFonts w:eastAsiaTheme="minorEastAsia" w:cstheme="minorHAnsi"/>
          <w:sz w:val="24"/>
          <w:szCs w:val="24"/>
          <w:vertAlign w:val="superscript"/>
          <w:lang w:val="en-CA"/>
        </w:rPr>
        <w:t>-16</w:t>
      </w:r>
      <w:r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2a)</w:t>
      </w:r>
      <w:r w:rsidRPr="005C3801">
        <w:rPr>
          <w:rFonts w:eastAsiaTheme="minorEastAsia" w:cstheme="minorHAnsi"/>
          <w:sz w:val="24"/>
          <w:szCs w:val="24"/>
          <w:lang w:val="en-CA"/>
        </w:rPr>
        <w:t>.</w:t>
      </w:r>
      <w:r w:rsidR="00394D1C"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394D1C" w:rsidRPr="005C3801">
        <w:rPr>
          <w:rFonts w:eastAsiaTheme="minorEastAsia" w:cstheme="minorHAnsi"/>
          <w:sz w:val="24"/>
          <w:szCs w:val="24"/>
          <w:vertAlign w:val="subscript"/>
        </w:rPr>
        <w:t>max</w:t>
      </w:r>
      <w:proofErr w:type="spellEnd"/>
      <w:r w:rsidR="00394D1C" w:rsidRPr="005C3801">
        <w:rPr>
          <w:rFonts w:eastAsiaTheme="minorEastAsia" w:cstheme="minorHAnsi"/>
          <w:sz w:val="24"/>
          <w:szCs w:val="24"/>
        </w:rPr>
        <w:t>, there were</w:t>
      </w:r>
      <w:r w:rsidR="00B06E6A" w:rsidRPr="005C3801">
        <w:rPr>
          <w:rFonts w:eastAsiaTheme="minorEastAsia" w:cstheme="minorHAnsi"/>
          <w:sz w:val="24"/>
          <w:szCs w:val="24"/>
        </w:rPr>
        <w:t xml:space="preserve"> small differences in the fitting of </w:t>
      </w:r>
      <w:proofErr w:type="spellStart"/>
      <w:r w:rsidR="00B06E6A" w:rsidRPr="005C3801">
        <w:rPr>
          <w:rFonts w:eastAsiaTheme="minorEastAsia" w:cstheme="minorHAnsi"/>
          <w:sz w:val="24"/>
          <w:szCs w:val="24"/>
        </w:rPr>
        <w:t>E</w:t>
      </w:r>
      <w:r w:rsidR="00B06E6A" w:rsidRPr="005C3801">
        <w:rPr>
          <w:rFonts w:eastAsiaTheme="minorEastAsia" w:cstheme="minorHAnsi"/>
          <w:sz w:val="24"/>
          <w:szCs w:val="24"/>
          <w:vertAlign w:val="subscript"/>
        </w:rPr>
        <w:t>a</w:t>
      </w:r>
      <w:proofErr w:type="spellEnd"/>
      <w:r w:rsidR="00B06E6A" w:rsidRPr="005C3801">
        <w:rPr>
          <w:rFonts w:eastAsiaTheme="minorEastAsia" w:cstheme="minorHAnsi"/>
          <w:sz w:val="24"/>
          <w:szCs w:val="24"/>
        </w:rPr>
        <w:t xml:space="preserve"> for </w:t>
      </w:r>
      <w:proofErr w:type="spellStart"/>
      <w:r w:rsidR="00394D1C" w:rsidRPr="005C3801">
        <w:rPr>
          <w:rFonts w:eastAsiaTheme="minorEastAsia" w:cstheme="minorHAnsi"/>
          <w:sz w:val="24"/>
          <w:szCs w:val="24"/>
        </w:rPr>
        <w:t>J</w:t>
      </w:r>
      <w:r w:rsidR="00B06E6A" w:rsidRPr="005C3801">
        <w:rPr>
          <w:rFonts w:eastAsiaTheme="minorEastAsia" w:cstheme="minorHAnsi"/>
          <w:sz w:val="24"/>
          <w:szCs w:val="24"/>
          <w:vertAlign w:val="subscript"/>
        </w:rPr>
        <w:t>max</w:t>
      </w:r>
      <w:proofErr w:type="spellEnd"/>
      <w:r w:rsidR="00B06E6A" w:rsidRPr="005C3801">
        <w:rPr>
          <w:rFonts w:eastAsiaTheme="minorEastAsia" w:cstheme="minorHAnsi"/>
          <w:sz w:val="24"/>
          <w:szCs w:val="24"/>
        </w:rPr>
        <w:t xml:space="preserve">, with a slope of 1.000 </w:t>
      </w:r>
      <w:r w:rsidR="00B06E6A" w:rsidRPr="005C3801">
        <w:rPr>
          <w:rFonts w:eastAsiaTheme="minorEastAsia" w:cstheme="minorHAnsi"/>
          <w:sz w:val="24"/>
          <w:szCs w:val="24"/>
          <w:lang w:val="en-CA"/>
        </w:rPr>
        <w:t>±</w:t>
      </w:r>
      <w:r w:rsidR="00B06E6A" w:rsidRPr="005C3801">
        <w:rPr>
          <w:rFonts w:eastAsiaTheme="minorEastAsia" w:cstheme="minorHAnsi"/>
          <w:sz w:val="24"/>
          <w:szCs w:val="24"/>
        </w:rPr>
        <w:t xml:space="preserve"> 0.005 and an intercept of -3.119 </w:t>
      </w:r>
      <w:r w:rsidR="00B06E6A" w:rsidRPr="005C3801">
        <w:rPr>
          <w:rFonts w:eastAsiaTheme="minorEastAsia" w:cstheme="minorHAnsi"/>
          <w:sz w:val="24"/>
          <w:szCs w:val="24"/>
          <w:lang w:val="en-CA"/>
        </w:rPr>
        <w:t>± 1.089 kJ mol</w:t>
      </w:r>
      <w:r w:rsidR="00B06E6A" w:rsidRPr="005C3801">
        <w:rPr>
          <w:rFonts w:eastAsiaTheme="minorEastAsia" w:cstheme="minorHAnsi"/>
          <w:sz w:val="24"/>
          <w:szCs w:val="24"/>
          <w:vertAlign w:val="superscript"/>
          <w:lang w:val="en-CA"/>
        </w:rPr>
        <w:t>-1</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1,80</w:t>
      </w:r>
      <w:r w:rsidR="00B06E6A" w:rsidRPr="005C3801">
        <w:rPr>
          <w:rFonts w:eastAsiaTheme="minorEastAsia" w:cstheme="minorHAnsi"/>
          <w:sz w:val="24"/>
          <w:szCs w:val="24"/>
        </w:rPr>
        <w:t xml:space="preserve"> = 3.6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rPr>
        <w:t>2</w:t>
      </w:r>
      <w:r w:rsidR="00B06E6A" w:rsidRPr="005C3801">
        <w:rPr>
          <w:rFonts w:eastAsiaTheme="minorEastAsia" w:cstheme="minorHAnsi"/>
          <w:sz w:val="24"/>
          <w:szCs w:val="24"/>
        </w:rPr>
        <w:t xml:space="preserve"> = 0.9978, </w:t>
      </w:r>
      <w:r w:rsidR="00B06E6A" w:rsidRPr="005C3801">
        <w:rPr>
          <w:rFonts w:eastAsiaTheme="minorEastAsia" w:cstheme="minorHAnsi"/>
          <w:i/>
          <w:sz w:val="24"/>
          <w:szCs w:val="24"/>
        </w:rPr>
        <w:t>P</w:t>
      </w:r>
      <w:r w:rsidR="00B06E6A" w:rsidRPr="005C3801">
        <w:rPr>
          <w:rFonts w:eastAsiaTheme="minorEastAsia" w:cstheme="minorHAnsi"/>
          <w:sz w:val="24"/>
          <w:szCs w:val="24"/>
        </w:rPr>
        <w:t xml:space="preserve"> &lt; 2.2 ∙ 10</w:t>
      </w:r>
      <w:r w:rsidR="00B06E6A" w:rsidRPr="005C3801">
        <w:rPr>
          <w:rFonts w:eastAsiaTheme="minorEastAsia" w:cstheme="minorHAnsi"/>
          <w:sz w:val="24"/>
          <w:szCs w:val="24"/>
          <w:vertAlign w:val="superscript"/>
        </w:rPr>
        <w:t>-16</w:t>
      </w:r>
      <w:r w:rsidR="00B06E6A" w:rsidRPr="005C3801">
        <w:rPr>
          <w:rFonts w:eastAsiaTheme="minorEastAsia" w:cstheme="minorHAnsi"/>
          <w:sz w:val="24"/>
          <w:szCs w:val="24"/>
        </w:rPr>
        <w:t>)</w:t>
      </w:r>
      <w:r w:rsidR="00810EC4" w:rsidRPr="005C3801">
        <w:rPr>
          <w:rFonts w:eastAsiaTheme="minorEastAsia" w:cstheme="minorHAnsi"/>
          <w:sz w:val="24"/>
          <w:szCs w:val="24"/>
        </w:rPr>
        <w:t xml:space="preserve"> (Fig. 1c)</w:t>
      </w:r>
      <w:r w:rsidR="00B06E6A" w:rsidRPr="005C3801">
        <w:rPr>
          <w:rFonts w:eastAsiaTheme="minorEastAsia" w:cstheme="minorHAnsi"/>
          <w:sz w:val="24"/>
          <w:szCs w:val="24"/>
        </w:rPr>
        <w:t xml:space="preserve">. ΔS was identical, the slope was 1.000 </w:t>
      </w:r>
      <w:r w:rsidR="00B06E6A" w:rsidRPr="005C3801">
        <w:rPr>
          <w:rFonts w:eastAsiaTheme="minorEastAsia" w:cstheme="minorHAnsi"/>
          <w:sz w:val="24"/>
          <w:szCs w:val="24"/>
          <w:lang w:val="en-CA"/>
        </w:rPr>
        <w:t>± 0.004</w:t>
      </w:r>
      <w:r w:rsidR="00B06E6A" w:rsidRPr="005C3801">
        <w:rPr>
          <w:rFonts w:eastAsiaTheme="minorEastAsia" w:cstheme="minorHAnsi"/>
          <w:sz w:val="24"/>
          <w:szCs w:val="24"/>
        </w:rPr>
        <w:t xml:space="preserve"> (intercept not significant; </w:t>
      </w:r>
      <w:r w:rsidR="00B06E6A" w:rsidRPr="005C3801">
        <w:rPr>
          <w:rFonts w:eastAsiaTheme="minorEastAsia" w:cstheme="minorHAnsi"/>
          <w:i/>
          <w:sz w:val="24"/>
          <w:szCs w:val="24"/>
        </w:rPr>
        <w:t>F</w:t>
      </w:r>
      <w:r w:rsidR="00B06E6A" w:rsidRPr="005C3801">
        <w:rPr>
          <w:rFonts w:eastAsiaTheme="minorEastAsia" w:cstheme="minorHAnsi"/>
          <w:sz w:val="24"/>
          <w:szCs w:val="24"/>
          <w:vertAlign w:val="subscript"/>
        </w:rPr>
        <w:t>1,81</w:t>
      </w:r>
      <w:r w:rsidR="00B06E6A" w:rsidRPr="005C3801">
        <w:rPr>
          <w:rFonts w:eastAsiaTheme="minorEastAsia" w:cstheme="minorHAnsi"/>
          <w:sz w:val="24"/>
          <w:szCs w:val="24"/>
        </w:rPr>
        <w:t xml:space="preserve"> = 6.4 ∙ 10</w:t>
      </w:r>
      <w:r w:rsidR="00B06E6A" w:rsidRPr="005C3801">
        <w:rPr>
          <w:rFonts w:eastAsiaTheme="minorEastAsia" w:cstheme="minorHAnsi"/>
          <w:sz w:val="24"/>
          <w:szCs w:val="24"/>
          <w:vertAlign w:val="superscript"/>
        </w:rPr>
        <w:t>4</w:t>
      </w:r>
      <w:r w:rsidR="00B06E6A" w:rsidRPr="005C3801">
        <w:rPr>
          <w:rFonts w:eastAsiaTheme="minorEastAsia" w:cstheme="minorHAnsi"/>
          <w:sz w:val="24"/>
          <w:szCs w:val="24"/>
        </w:rPr>
        <w:t xml:space="preserve">, </w:t>
      </w:r>
      <w:r w:rsidR="00B06E6A" w:rsidRPr="005C3801">
        <w:rPr>
          <w:rFonts w:eastAsiaTheme="minorEastAsia" w:cstheme="minorHAnsi"/>
          <w:i/>
          <w:sz w:val="24"/>
          <w:szCs w:val="24"/>
        </w:rPr>
        <w:t>R</w:t>
      </w:r>
      <w:r w:rsidR="00B06E6A" w:rsidRPr="005C3801">
        <w:rPr>
          <w:rFonts w:eastAsiaTheme="minorEastAsia" w:cstheme="minorHAnsi"/>
          <w:i/>
          <w:sz w:val="24"/>
          <w:szCs w:val="24"/>
          <w:vertAlign w:val="superscript"/>
          <w:lang w:val="en-CA"/>
        </w:rPr>
        <w:t>2</w:t>
      </w:r>
      <w:r w:rsidR="00B06E6A" w:rsidRPr="005C3801">
        <w:rPr>
          <w:rFonts w:eastAsiaTheme="minorEastAsia" w:cstheme="minorHAnsi"/>
          <w:sz w:val="24"/>
          <w:szCs w:val="24"/>
          <w:lang w:val="en-CA"/>
        </w:rPr>
        <w:t xml:space="preserve"> = 0.9987,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1g)</w:t>
      </w:r>
      <w:r w:rsidR="00B06E6A" w:rsidRPr="005C3801">
        <w:rPr>
          <w:rFonts w:eastAsiaTheme="minorEastAsia" w:cstheme="minorHAnsi"/>
          <w:sz w:val="24"/>
          <w:szCs w:val="24"/>
          <w:lang w:val="en-CA"/>
        </w:rPr>
        <w:t xml:space="preserve">, while </w:t>
      </w:r>
      <w:proofErr w:type="spellStart"/>
      <w:r w:rsidR="00B06E6A" w:rsidRPr="005C3801">
        <w:rPr>
          <w:rFonts w:eastAsiaTheme="minorEastAsia" w:cstheme="minorHAnsi"/>
          <w:sz w:val="24"/>
          <w:szCs w:val="24"/>
          <w:lang w:val="en-CA"/>
        </w:rPr>
        <w:t>H</w:t>
      </w:r>
      <w:r w:rsidR="00B06E6A" w:rsidRPr="005C3801">
        <w:rPr>
          <w:rFonts w:eastAsiaTheme="minorEastAsia" w:cstheme="minorHAnsi"/>
          <w:sz w:val="24"/>
          <w:szCs w:val="24"/>
          <w:vertAlign w:val="subscript"/>
          <w:lang w:val="en-CA"/>
        </w:rPr>
        <w:t>d</w:t>
      </w:r>
      <w:proofErr w:type="spellEnd"/>
      <w:r w:rsidR="00B06E6A" w:rsidRPr="005C3801">
        <w:rPr>
          <w:rFonts w:eastAsiaTheme="minorEastAsia" w:cstheme="minorHAnsi"/>
          <w:sz w:val="24"/>
          <w:szCs w:val="24"/>
          <w:lang w:val="en-CA"/>
        </w:rPr>
        <w:t xml:space="preserve"> was identical with a slope of 1.000 ± 0.004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5.2 ∙ 10</w:t>
      </w:r>
      <w:r w:rsidR="00B06E6A" w:rsidRPr="005C3801">
        <w:rPr>
          <w:rFonts w:eastAsiaTheme="minorEastAsia" w:cstheme="minorHAnsi"/>
          <w:sz w:val="24"/>
          <w:szCs w:val="24"/>
          <w:vertAlign w:val="superscript"/>
          <w:lang w:val="en-CA"/>
        </w:rPr>
        <w:t>4</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0.9985;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2f)</w:t>
      </w:r>
      <w:r w:rsidR="00B06E6A" w:rsidRPr="005C3801">
        <w:rPr>
          <w:rFonts w:eastAsiaTheme="minorEastAsia" w:cstheme="minorHAnsi"/>
          <w:sz w:val="24"/>
          <w:szCs w:val="24"/>
          <w:lang w:val="en-CA"/>
        </w:rPr>
        <w:t>. J</w:t>
      </w:r>
      <w:r w:rsidR="00B06E6A" w:rsidRPr="005C3801">
        <w:rPr>
          <w:rFonts w:eastAsiaTheme="minorEastAsia" w:cstheme="minorHAnsi"/>
          <w:sz w:val="24"/>
          <w:szCs w:val="24"/>
          <w:vertAlign w:val="subscript"/>
          <w:lang w:val="en-CA"/>
        </w:rPr>
        <w:t>max25</w:t>
      </w:r>
      <w:r w:rsidR="00B06E6A" w:rsidRPr="005C3801">
        <w:rPr>
          <w:rFonts w:eastAsiaTheme="minorEastAsia" w:cstheme="minorHAnsi"/>
          <w:sz w:val="24"/>
          <w:szCs w:val="24"/>
          <w:lang w:val="en-CA"/>
        </w:rPr>
        <w:t xml:space="preserve"> was identical between both approaches with a slope of 1.000 ± 0.001 (intercept not significant; </w:t>
      </w:r>
      <w:r w:rsidR="00B06E6A" w:rsidRPr="005C3801">
        <w:rPr>
          <w:rFonts w:eastAsiaTheme="minorEastAsia" w:cstheme="minorHAnsi"/>
          <w:i/>
          <w:sz w:val="24"/>
          <w:szCs w:val="24"/>
          <w:lang w:val="en-CA"/>
        </w:rPr>
        <w:t>F</w:t>
      </w:r>
      <w:r w:rsidR="00B06E6A" w:rsidRPr="005C3801">
        <w:rPr>
          <w:rFonts w:eastAsiaTheme="minorEastAsia" w:cstheme="minorHAnsi"/>
          <w:sz w:val="24"/>
          <w:szCs w:val="24"/>
          <w:vertAlign w:val="subscript"/>
          <w:lang w:val="en-CA"/>
        </w:rPr>
        <w:t>1,81</w:t>
      </w:r>
      <w:r w:rsidR="00B06E6A" w:rsidRPr="005C3801">
        <w:rPr>
          <w:rFonts w:eastAsiaTheme="minorEastAsia" w:cstheme="minorHAnsi"/>
          <w:sz w:val="24"/>
          <w:szCs w:val="24"/>
          <w:lang w:val="en-CA"/>
        </w:rPr>
        <w:t xml:space="preserve"> = 5.8 ∙ 10</w:t>
      </w:r>
      <w:r w:rsidR="00B06E6A" w:rsidRPr="005C3801">
        <w:rPr>
          <w:rFonts w:eastAsiaTheme="minorEastAsia" w:cstheme="minorHAnsi"/>
          <w:sz w:val="24"/>
          <w:szCs w:val="24"/>
          <w:vertAlign w:val="superscript"/>
          <w:lang w:val="en-CA"/>
        </w:rPr>
        <w:t>7</w:t>
      </w:r>
      <w:r w:rsidR="00B06E6A" w:rsidRPr="005C3801">
        <w:rPr>
          <w:rFonts w:eastAsiaTheme="minorEastAsia" w:cstheme="minorHAnsi"/>
          <w:sz w:val="24"/>
          <w:szCs w:val="24"/>
          <w:lang w:val="en-CA"/>
        </w:rPr>
        <w:t xml:space="preserve">, </w:t>
      </w:r>
      <w:r w:rsidR="00B06E6A" w:rsidRPr="005C3801">
        <w:rPr>
          <w:rFonts w:eastAsiaTheme="minorEastAsia" w:cstheme="minorHAnsi"/>
          <w:i/>
          <w:sz w:val="24"/>
          <w:szCs w:val="24"/>
          <w:lang w:val="en-CA"/>
        </w:rPr>
        <w:t>R</w:t>
      </w:r>
      <w:r w:rsidR="00B06E6A" w:rsidRPr="005C3801">
        <w:rPr>
          <w:rFonts w:eastAsiaTheme="minorEastAsia" w:cstheme="minorHAnsi"/>
          <w:sz w:val="24"/>
          <w:szCs w:val="24"/>
          <w:vertAlign w:val="superscript"/>
          <w:lang w:val="en-CA"/>
        </w:rPr>
        <w:t>2</w:t>
      </w:r>
      <w:r w:rsidR="00B06E6A" w:rsidRPr="005C3801">
        <w:rPr>
          <w:rFonts w:eastAsiaTheme="minorEastAsia" w:cstheme="minorHAnsi"/>
          <w:sz w:val="24"/>
          <w:szCs w:val="24"/>
          <w:lang w:val="en-CA"/>
        </w:rPr>
        <w:t xml:space="preserve"> = 1.000, </w:t>
      </w:r>
      <w:r w:rsidR="00B06E6A" w:rsidRPr="005C3801">
        <w:rPr>
          <w:rFonts w:eastAsiaTheme="minorEastAsia" w:cstheme="minorHAnsi"/>
          <w:i/>
          <w:sz w:val="24"/>
          <w:szCs w:val="24"/>
          <w:lang w:val="en-CA"/>
        </w:rPr>
        <w:t>P</w:t>
      </w:r>
      <w:r w:rsidR="00B06E6A" w:rsidRPr="005C3801">
        <w:rPr>
          <w:rFonts w:eastAsiaTheme="minorEastAsia" w:cstheme="minorHAnsi"/>
          <w:sz w:val="24"/>
          <w:szCs w:val="24"/>
          <w:lang w:val="en-CA"/>
        </w:rPr>
        <w:t xml:space="preserve"> &lt; 2.2 ∙ 10</w:t>
      </w:r>
      <w:r w:rsidR="00B06E6A" w:rsidRPr="005C3801">
        <w:rPr>
          <w:rFonts w:eastAsiaTheme="minorEastAsia" w:cstheme="minorHAnsi"/>
          <w:sz w:val="24"/>
          <w:szCs w:val="24"/>
          <w:vertAlign w:val="superscript"/>
          <w:lang w:val="en-CA"/>
        </w:rPr>
        <w:t>-16</w:t>
      </w:r>
      <w:r w:rsidR="00B06E6A" w:rsidRPr="005C3801">
        <w:rPr>
          <w:rFonts w:eastAsiaTheme="minorEastAsia" w:cstheme="minorHAnsi"/>
          <w:sz w:val="24"/>
          <w:szCs w:val="24"/>
          <w:lang w:val="en-CA"/>
        </w:rPr>
        <w:t>)</w:t>
      </w:r>
      <w:r w:rsidR="00810EC4" w:rsidRPr="005C3801">
        <w:rPr>
          <w:rFonts w:eastAsiaTheme="minorEastAsia" w:cstheme="minorHAnsi"/>
          <w:sz w:val="24"/>
          <w:szCs w:val="24"/>
          <w:lang w:val="en-CA"/>
        </w:rPr>
        <w:t xml:space="preserve"> (Fig. 2c)</w:t>
      </w:r>
      <w:r w:rsidR="00B06E6A" w:rsidRPr="005C3801">
        <w:rPr>
          <w:rFonts w:eastAsiaTheme="minorEastAsia" w:cstheme="minorHAnsi"/>
          <w:sz w:val="24"/>
          <w:szCs w:val="24"/>
          <w:lang w:val="en-CA"/>
        </w:rPr>
        <w:t>.</w:t>
      </w:r>
    </w:p>
    <w:p w14:paraId="112D572F" w14:textId="77777777" w:rsidR="009333E1" w:rsidRPr="005C3801" w:rsidRDefault="009333E1" w:rsidP="002B0AA8">
      <w:pPr>
        <w:spacing w:after="0" w:line="360" w:lineRule="auto"/>
        <w:rPr>
          <w:rFonts w:eastAsiaTheme="minorEastAsia" w:cstheme="minorHAnsi"/>
          <w:sz w:val="24"/>
          <w:szCs w:val="24"/>
          <w:lang w:val="en-CA"/>
        </w:rPr>
      </w:pPr>
    </w:p>
    <w:p w14:paraId="47AD0DCC" w14:textId="77777777" w:rsidR="00444F06" w:rsidRPr="005C3801" w:rsidRDefault="00444F06" w:rsidP="002B0AA8">
      <w:pPr>
        <w:spacing w:after="0" w:line="360" w:lineRule="auto"/>
        <w:rPr>
          <w:rFonts w:eastAsiaTheme="minorEastAsia" w:cstheme="minorHAnsi"/>
          <w:sz w:val="24"/>
          <w:szCs w:val="24"/>
        </w:rPr>
      </w:pPr>
    </w:p>
    <w:p w14:paraId="32C7D661" w14:textId="0BF47858" w:rsidR="009A532B" w:rsidRPr="005C3801" w:rsidRDefault="0093486B" w:rsidP="002B0AA8">
      <w:pPr>
        <w:spacing w:after="0" w:line="360" w:lineRule="auto"/>
        <w:rPr>
          <w:rFonts w:eastAsiaTheme="minorEastAsia" w:cstheme="minorHAnsi"/>
          <w:b/>
          <w:sz w:val="24"/>
          <w:szCs w:val="24"/>
          <w:lang w:val="en-CA"/>
        </w:rPr>
      </w:pPr>
      <w:r w:rsidRPr="005C3801">
        <w:rPr>
          <w:rFonts w:eastAsiaTheme="minorEastAsia" w:cstheme="minorHAnsi"/>
          <w:b/>
          <w:sz w:val="24"/>
          <w:szCs w:val="24"/>
        </w:rPr>
        <w:t>Discussion</w:t>
      </w:r>
    </w:p>
    <w:p w14:paraId="4CC724BA" w14:textId="1A36E162" w:rsidR="002F07D0" w:rsidRPr="005C3801" w:rsidRDefault="002F07D0" w:rsidP="002B0AA8">
      <w:pPr>
        <w:spacing w:after="0" w:line="360" w:lineRule="auto"/>
        <w:rPr>
          <w:rFonts w:eastAsiaTheme="minorEastAsia" w:cstheme="minorHAnsi"/>
          <w:sz w:val="24"/>
          <w:szCs w:val="24"/>
        </w:rPr>
      </w:pPr>
      <w:r w:rsidRPr="005C3801">
        <w:rPr>
          <w:rFonts w:eastAsiaTheme="minorEastAsia" w:cstheme="minorHAnsi"/>
          <w:sz w:val="24"/>
          <w:szCs w:val="24"/>
          <w:lang w:val="en-CA"/>
        </w:rPr>
        <w:t xml:space="preserve">We sought to determine whether the missing term in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had a meaningful impact on fitted temperature response parameters</w:t>
      </w:r>
      <w:r w:rsidR="00247F8E" w:rsidRPr="005C3801">
        <w:rPr>
          <w:rFonts w:eastAsiaTheme="minorEastAsia" w:cstheme="minorHAnsi"/>
          <w:sz w:val="24"/>
          <w:szCs w:val="24"/>
          <w:lang w:val="en-CA"/>
        </w:rPr>
        <w:t xml:space="preserve"> due to its prevalence in photosynthetic temperature response data and vegetation modeling (</w:t>
      </w:r>
      <w:proofErr w:type="spellStart"/>
      <w:r w:rsidR="00247F8E" w:rsidRPr="005C3801">
        <w:rPr>
          <w:rFonts w:cstheme="minorHAnsi"/>
          <w:sz w:val="24"/>
          <w:szCs w:val="24"/>
          <w:lang w:val="en-CA"/>
        </w:rPr>
        <w:t>Kattge</w:t>
      </w:r>
      <w:proofErr w:type="spellEnd"/>
      <w:r w:rsidR="00247F8E" w:rsidRPr="005C3801">
        <w:rPr>
          <w:rFonts w:cstheme="minorHAnsi"/>
          <w:sz w:val="24"/>
          <w:szCs w:val="24"/>
          <w:lang w:val="en-CA"/>
        </w:rPr>
        <w:t xml:space="preserve"> &amp; Knorr, 2007; </w:t>
      </w:r>
      <w:proofErr w:type="spellStart"/>
      <w:r w:rsidR="00247F8E" w:rsidRPr="005C3801">
        <w:rPr>
          <w:rFonts w:cstheme="minorHAnsi"/>
          <w:sz w:val="24"/>
          <w:szCs w:val="24"/>
          <w:lang w:val="en-CA"/>
        </w:rPr>
        <w:t>Duursma</w:t>
      </w:r>
      <w:proofErr w:type="spellEnd"/>
      <w:r w:rsidR="00247F8E" w:rsidRPr="005C3801">
        <w:rPr>
          <w:rFonts w:cstheme="minorHAnsi"/>
          <w:sz w:val="24"/>
          <w:szCs w:val="24"/>
          <w:lang w:val="en-CA"/>
        </w:rPr>
        <w:t xml:space="preserve"> &amp; </w:t>
      </w:r>
      <w:proofErr w:type="spellStart"/>
      <w:r w:rsidR="00247F8E" w:rsidRPr="005C3801">
        <w:rPr>
          <w:rFonts w:cstheme="minorHAnsi"/>
          <w:sz w:val="24"/>
          <w:szCs w:val="24"/>
          <w:lang w:val="en-CA"/>
        </w:rPr>
        <w:t>Medlyn</w:t>
      </w:r>
      <w:proofErr w:type="spellEnd"/>
      <w:r w:rsidR="00247F8E" w:rsidRPr="005C3801">
        <w:rPr>
          <w:rFonts w:cstheme="minorHAnsi"/>
          <w:sz w:val="24"/>
          <w:szCs w:val="24"/>
          <w:lang w:val="en-CA"/>
        </w:rPr>
        <w:t xml:space="preserve">, 2012; Rogers et al., 2017; Smith &amp; Dukes, 2017; Stinziano et al., 2018; Stinziano et al., 2019; </w:t>
      </w:r>
      <w:proofErr w:type="spellStart"/>
      <w:r w:rsidR="00247F8E" w:rsidRPr="005C3801">
        <w:rPr>
          <w:rFonts w:cstheme="minorHAnsi"/>
          <w:sz w:val="24"/>
          <w:szCs w:val="24"/>
          <w:lang w:val="en-CA"/>
        </w:rPr>
        <w:t>Kumarathunge</w:t>
      </w:r>
      <w:proofErr w:type="spellEnd"/>
      <w:r w:rsidR="00247F8E" w:rsidRPr="005C3801">
        <w:rPr>
          <w:rFonts w:cstheme="minorHAnsi"/>
          <w:sz w:val="24"/>
          <w:szCs w:val="24"/>
          <w:lang w:val="en-CA"/>
        </w:rPr>
        <w:t xml:space="preserve"> et al., 2019</w:t>
      </w:r>
      <w:r w:rsidR="00247F8E" w:rsidRPr="005C3801">
        <w:rPr>
          <w:rFonts w:eastAsiaTheme="minorEastAsia" w:cstheme="minorHAnsi"/>
          <w:sz w:val="24"/>
          <w:szCs w:val="24"/>
          <w:lang w:val="en-CA"/>
        </w:rPr>
        <w:t>)</w:t>
      </w:r>
      <w:r w:rsidRPr="005C3801">
        <w:rPr>
          <w:rFonts w:eastAsiaTheme="minorEastAsia" w:cstheme="minorHAnsi"/>
          <w:sz w:val="24"/>
          <w:szCs w:val="24"/>
          <w:lang w:val="en-CA"/>
        </w:rPr>
        <w:t xml:space="preserve">. Our present analysis suggests that there is no large impact on the fitted temperature response parameters for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In general, fitting Equation </w:t>
      </w:r>
      <w:r w:rsidR="007609D4">
        <w:rPr>
          <w:rFonts w:eastAsiaTheme="minorEastAsia" w:cstheme="minorHAnsi"/>
          <w:sz w:val="24"/>
          <w:szCs w:val="24"/>
          <w:lang w:val="en-CA"/>
        </w:rPr>
        <w:t>10</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instead of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Pr="005C3801">
        <w:rPr>
          <w:rFonts w:eastAsiaTheme="minorEastAsia" w:cstheme="minorHAnsi"/>
          <w:sz w:val="24"/>
          <w:szCs w:val="24"/>
          <w:lang w:val="en-CA"/>
        </w:rPr>
        <w:t xml:space="preserve">results in slightly reduced values for </w:t>
      </w:r>
      <w:proofErr w:type="spellStart"/>
      <w:r w:rsidRPr="005C3801">
        <w:rPr>
          <w:rFonts w:eastAsiaTheme="minorEastAsia" w:cstheme="minorHAnsi"/>
          <w:sz w:val="24"/>
          <w:szCs w:val="24"/>
          <w:lang w:val="en-CA"/>
        </w:rPr>
        <w:t>E</w:t>
      </w:r>
      <w:r w:rsidRPr="005C3801">
        <w:rPr>
          <w:rFonts w:eastAsiaTheme="minorEastAsia" w:cstheme="minorHAnsi"/>
          <w:sz w:val="24"/>
          <w:szCs w:val="24"/>
          <w:vertAlign w:val="subscript"/>
          <w:lang w:val="en-CA"/>
        </w:rPr>
        <w:t>a</w:t>
      </w:r>
      <w:proofErr w:type="spellEnd"/>
      <w:r w:rsidRPr="005C3801">
        <w:rPr>
          <w:rFonts w:eastAsiaTheme="minorEastAsia" w:cstheme="minorHAnsi"/>
          <w:sz w:val="24"/>
          <w:szCs w:val="24"/>
          <w:lang w:val="en-CA"/>
        </w:rPr>
        <w:t xml:space="preserve"> and </w:t>
      </w:r>
      <w:r w:rsidRPr="005C3801">
        <w:rPr>
          <w:rFonts w:eastAsiaTheme="minorEastAsia" w:cstheme="minorHAnsi"/>
          <w:sz w:val="24"/>
          <w:szCs w:val="24"/>
        </w:rPr>
        <w:t>ΔS, with essentially no impact for k</w:t>
      </w:r>
      <w:r w:rsidRPr="005C3801">
        <w:rPr>
          <w:rFonts w:eastAsiaTheme="minorEastAsia" w:cstheme="minorHAnsi"/>
          <w:sz w:val="24"/>
          <w:szCs w:val="24"/>
          <w:vertAlign w:val="subscript"/>
        </w:rPr>
        <w:t>25</w:t>
      </w:r>
      <w:r w:rsidRPr="005C3801">
        <w:rPr>
          <w:rFonts w:eastAsiaTheme="minorEastAsia" w:cstheme="minorHAnsi"/>
          <w:sz w:val="24"/>
          <w:szCs w:val="24"/>
        </w:rPr>
        <w:t xml:space="preserve"> and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fit. When </w:t>
      </w:r>
      <w:proofErr w:type="spellStart"/>
      <w:r w:rsidRPr="005C3801">
        <w:rPr>
          <w:rFonts w:eastAsiaTheme="minorEastAsia" w:cstheme="minorHAnsi"/>
          <w:sz w:val="24"/>
          <w:szCs w:val="24"/>
        </w:rPr>
        <w:t>H</w:t>
      </w:r>
      <w:r w:rsidRPr="005C3801">
        <w:rPr>
          <w:rFonts w:eastAsiaTheme="minorEastAsia" w:cstheme="minorHAnsi"/>
          <w:sz w:val="24"/>
          <w:szCs w:val="24"/>
          <w:vertAlign w:val="subscript"/>
        </w:rPr>
        <w:t>d</w:t>
      </w:r>
      <w:proofErr w:type="spellEnd"/>
      <w:r w:rsidRPr="005C3801">
        <w:rPr>
          <w:rFonts w:eastAsiaTheme="minorEastAsia" w:cstheme="minorHAnsi"/>
          <w:sz w:val="24"/>
          <w:szCs w:val="24"/>
        </w:rPr>
        <w:t xml:space="preserve"> is fixed, there are no meaningful differences in the fits except for ΔS for </w:t>
      </w:r>
      <w:proofErr w:type="spellStart"/>
      <w:r w:rsidRPr="005C3801">
        <w:rPr>
          <w:rFonts w:eastAsiaTheme="minorEastAsia" w:cstheme="minorHAnsi"/>
          <w:sz w:val="24"/>
          <w:szCs w:val="24"/>
        </w:rPr>
        <w:t>J</w:t>
      </w:r>
      <w:r w:rsidRPr="005C3801">
        <w:rPr>
          <w:rFonts w:eastAsiaTheme="minorEastAsia" w:cstheme="minorHAnsi"/>
          <w:sz w:val="24"/>
          <w:szCs w:val="24"/>
          <w:vertAlign w:val="subscript"/>
        </w:rPr>
        <w:t>max</w:t>
      </w:r>
      <w:proofErr w:type="spellEnd"/>
      <w:r w:rsidRPr="005C3801">
        <w:rPr>
          <w:rFonts w:eastAsiaTheme="minorEastAsia" w:cstheme="minorHAnsi"/>
          <w:sz w:val="24"/>
          <w:szCs w:val="24"/>
        </w:rPr>
        <w:t xml:space="preserve">, where Equation </w:t>
      </w:r>
      <w:r w:rsidR="007609D4">
        <w:rPr>
          <w:rFonts w:eastAsiaTheme="minorEastAsia" w:cstheme="minorHAnsi"/>
          <w:sz w:val="24"/>
          <w:szCs w:val="24"/>
        </w:rPr>
        <w:t>10</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are ~4% lower than Equation </w:t>
      </w:r>
      <w:r w:rsidR="007609D4">
        <w:rPr>
          <w:rFonts w:eastAsiaTheme="minorEastAsia" w:cstheme="minorHAnsi"/>
          <w:sz w:val="24"/>
          <w:szCs w:val="24"/>
        </w:rPr>
        <w:t>3</w:t>
      </w:r>
      <w:r w:rsidR="007609D4" w:rsidRPr="005C3801">
        <w:rPr>
          <w:rFonts w:eastAsiaTheme="minorEastAsia" w:cstheme="minorHAnsi"/>
          <w:sz w:val="24"/>
          <w:szCs w:val="24"/>
        </w:rPr>
        <w:t xml:space="preserve"> </w:t>
      </w:r>
      <w:r w:rsidRPr="005C3801">
        <w:rPr>
          <w:rFonts w:eastAsiaTheme="minorEastAsia" w:cstheme="minorHAnsi"/>
          <w:sz w:val="24"/>
          <w:szCs w:val="24"/>
        </w:rPr>
        <w:t xml:space="preserve">values, and intercepts in the </w:t>
      </w:r>
      <w:proofErr w:type="spellStart"/>
      <w:r w:rsidRPr="005C3801">
        <w:rPr>
          <w:rFonts w:eastAsiaTheme="minorEastAsia" w:cstheme="minorHAnsi"/>
          <w:sz w:val="24"/>
          <w:szCs w:val="24"/>
        </w:rPr>
        <w:t>E</w:t>
      </w:r>
      <w:r w:rsidRPr="005C3801">
        <w:rPr>
          <w:rFonts w:eastAsiaTheme="minorEastAsia" w:cstheme="minorHAnsi"/>
          <w:sz w:val="24"/>
          <w:szCs w:val="24"/>
          <w:vertAlign w:val="subscript"/>
        </w:rPr>
        <w:t>a</w:t>
      </w:r>
      <w:proofErr w:type="spellEnd"/>
      <w:r w:rsidRPr="005C3801">
        <w:rPr>
          <w:rFonts w:eastAsiaTheme="minorEastAsia" w:cstheme="minorHAnsi"/>
          <w:sz w:val="24"/>
          <w:szCs w:val="24"/>
        </w:rPr>
        <w:t xml:space="preserve"> regressions of ~ -2 kJ mol</w:t>
      </w:r>
      <w:r w:rsidRPr="005C3801">
        <w:rPr>
          <w:rFonts w:eastAsiaTheme="minorEastAsia" w:cstheme="minorHAnsi"/>
          <w:sz w:val="24"/>
          <w:szCs w:val="24"/>
          <w:vertAlign w:val="superscript"/>
        </w:rPr>
        <w:t>-1</w:t>
      </w:r>
      <w:r w:rsidRPr="005C3801">
        <w:rPr>
          <w:rFonts w:eastAsiaTheme="minorEastAsia" w:cstheme="minorHAnsi"/>
          <w:sz w:val="24"/>
          <w:szCs w:val="24"/>
        </w:rPr>
        <w:t>, which represents &lt;5% differences between the two equations in most instances.</w:t>
      </w:r>
      <w:r w:rsidR="00247F8E" w:rsidRPr="005C3801">
        <w:rPr>
          <w:rFonts w:eastAsiaTheme="minorEastAsia" w:cstheme="minorHAnsi"/>
          <w:sz w:val="24"/>
          <w:szCs w:val="24"/>
        </w:rPr>
        <w:t xml:space="preserve"> These findings are promising in that one of the parameters to which modelled carbon gain is particularly sensitive, </w:t>
      </w:r>
      <w:proofErr w:type="spellStart"/>
      <w:r w:rsidR="00247F8E" w:rsidRPr="005C3801">
        <w:rPr>
          <w:rFonts w:eastAsiaTheme="minorEastAsia" w:cstheme="minorHAnsi"/>
          <w:sz w:val="24"/>
          <w:szCs w:val="24"/>
        </w:rPr>
        <w:t>H</w:t>
      </w:r>
      <w:r w:rsidR="00247F8E" w:rsidRPr="005C3801">
        <w:rPr>
          <w:rFonts w:eastAsiaTheme="minorEastAsia" w:cstheme="minorHAnsi"/>
          <w:sz w:val="24"/>
          <w:szCs w:val="24"/>
          <w:vertAlign w:val="subscript"/>
        </w:rPr>
        <w:t>d</w:t>
      </w:r>
      <w:proofErr w:type="spellEnd"/>
      <w:r w:rsidR="00247F8E" w:rsidRPr="005C3801">
        <w:rPr>
          <w:rFonts w:eastAsiaTheme="minorEastAsia" w:cstheme="minorHAnsi"/>
          <w:sz w:val="24"/>
          <w:szCs w:val="24"/>
        </w:rPr>
        <w:t xml:space="preserve"> (Stinziano et al., 2018), is minimally </w:t>
      </w:r>
      <w:r w:rsidR="007609D4">
        <w:rPr>
          <w:rFonts w:eastAsiaTheme="minorEastAsia" w:cstheme="minorHAnsi"/>
          <w:sz w:val="24"/>
          <w:szCs w:val="24"/>
        </w:rPr>
        <w:t>a</w:t>
      </w:r>
      <w:r w:rsidR="007609D4" w:rsidRPr="005C3801">
        <w:rPr>
          <w:rFonts w:eastAsiaTheme="minorEastAsia" w:cstheme="minorHAnsi"/>
          <w:sz w:val="24"/>
          <w:szCs w:val="24"/>
        </w:rPr>
        <w:t xml:space="preserve">ffected </w:t>
      </w:r>
      <w:r w:rsidR="00247F8E" w:rsidRPr="005C3801">
        <w:rPr>
          <w:rFonts w:eastAsiaTheme="minorEastAsia" w:cstheme="minorHAnsi"/>
          <w:sz w:val="24"/>
          <w:szCs w:val="24"/>
        </w:rPr>
        <w:t>by the missing term.</w:t>
      </w:r>
    </w:p>
    <w:p w14:paraId="2EFDD09A" w14:textId="77777777" w:rsidR="002F07D0" w:rsidRPr="005C3801" w:rsidRDefault="002F07D0" w:rsidP="002B0AA8">
      <w:pPr>
        <w:spacing w:after="0" w:line="360" w:lineRule="auto"/>
        <w:rPr>
          <w:rFonts w:eastAsiaTheme="minorEastAsia" w:cstheme="minorHAnsi"/>
          <w:sz w:val="24"/>
          <w:szCs w:val="24"/>
          <w:lang w:val="en-CA"/>
        </w:rPr>
      </w:pPr>
    </w:p>
    <w:p w14:paraId="590090A4" w14:textId="46712A91" w:rsidR="002F07D0" w:rsidRPr="005C3801" w:rsidRDefault="00383A05"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Based on the above analysis, </w:t>
      </w:r>
      <w:r w:rsidR="00247F8E" w:rsidRPr="005C3801">
        <w:rPr>
          <w:rFonts w:eastAsiaTheme="minorEastAsia" w:cstheme="minorHAnsi"/>
          <w:sz w:val="24"/>
          <w:szCs w:val="24"/>
          <w:lang w:val="en-CA"/>
        </w:rPr>
        <w:t xml:space="preserve">we conclude that </w:t>
      </w:r>
      <w:r w:rsidRPr="005C3801">
        <w:rPr>
          <w:rFonts w:eastAsiaTheme="minorEastAsia" w:cstheme="minorHAnsi"/>
          <w:sz w:val="24"/>
          <w:szCs w:val="24"/>
          <w:lang w:val="en-CA"/>
        </w:rPr>
        <w:t xml:space="preserve">the impact of the missing term in the modified Arrhenius equation </w:t>
      </w:r>
      <w:r w:rsidR="002F07D0" w:rsidRPr="005C3801">
        <w:rPr>
          <w:rFonts w:eastAsiaTheme="minorEastAsia" w:cstheme="minorHAnsi"/>
          <w:sz w:val="24"/>
          <w:szCs w:val="24"/>
          <w:lang w:val="en-CA"/>
        </w:rPr>
        <w:t>is negligible</w:t>
      </w:r>
      <w:r w:rsidR="00247F8E" w:rsidRPr="005C3801">
        <w:rPr>
          <w:rFonts w:eastAsiaTheme="minorEastAsia" w:cstheme="minorHAnsi"/>
          <w:sz w:val="24"/>
          <w:szCs w:val="24"/>
          <w:lang w:val="en-CA"/>
        </w:rPr>
        <w:t>. It is possible that the few small differences we observed could accumulate to relatively large carbon flux errors across large spatial and temporal scales with fluctuating temperatures</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however</w:t>
      </w:r>
      <w:r w:rsidR="00AE19A7">
        <w:rPr>
          <w:rFonts w:eastAsiaTheme="minorEastAsia" w:cstheme="minorHAnsi"/>
          <w:sz w:val="24"/>
          <w:szCs w:val="24"/>
          <w:lang w:val="en-CA"/>
        </w:rPr>
        <w:t>,</w:t>
      </w:r>
      <w:r w:rsidR="00247F8E" w:rsidRPr="005C3801">
        <w:rPr>
          <w:rFonts w:eastAsiaTheme="minorEastAsia" w:cstheme="minorHAnsi"/>
          <w:sz w:val="24"/>
          <w:szCs w:val="24"/>
          <w:lang w:val="en-CA"/>
        </w:rPr>
        <w:t xml:space="preserve"> uncertainties in the determinations of the values for </w:t>
      </w:r>
      <w:proofErr w:type="spellStart"/>
      <w:r w:rsidR="00247F8E" w:rsidRPr="005C3801">
        <w:rPr>
          <w:rFonts w:eastAsiaTheme="minorEastAsia" w:cstheme="minorHAnsi"/>
          <w:sz w:val="24"/>
          <w:szCs w:val="24"/>
          <w:lang w:val="en-CA"/>
        </w:rPr>
        <w:t>V</w:t>
      </w:r>
      <w:r w:rsidR="00247F8E" w:rsidRPr="005C3801">
        <w:rPr>
          <w:rFonts w:eastAsiaTheme="minorEastAsia" w:cstheme="minorHAnsi"/>
          <w:sz w:val="24"/>
          <w:szCs w:val="24"/>
          <w:vertAlign w:val="subscript"/>
          <w:lang w:val="en-CA"/>
        </w:rPr>
        <w:t>cmax</w:t>
      </w:r>
      <w:proofErr w:type="spellEnd"/>
      <w:r w:rsidR="00247F8E" w:rsidRPr="005C3801">
        <w:rPr>
          <w:rFonts w:eastAsiaTheme="minorEastAsia" w:cstheme="minorHAnsi"/>
          <w:sz w:val="24"/>
          <w:szCs w:val="24"/>
          <w:lang w:val="en-CA"/>
        </w:rPr>
        <w:t xml:space="preserve"> and </w:t>
      </w:r>
      <w:proofErr w:type="spellStart"/>
      <w:r w:rsidR="00247F8E" w:rsidRPr="005C3801">
        <w:rPr>
          <w:rFonts w:eastAsiaTheme="minorEastAsia" w:cstheme="minorHAnsi"/>
          <w:sz w:val="24"/>
          <w:szCs w:val="24"/>
          <w:lang w:val="en-CA"/>
        </w:rPr>
        <w:t>J</w:t>
      </w:r>
      <w:r w:rsidR="00247F8E" w:rsidRPr="005C3801">
        <w:rPr>
          <w:rFonts w:eastAsiaTheme="minorEastAsia" w:cstheme="minorHAnsi"/>
          <w:sz w:val="24"/>
          <w:szCs w:val="24"/>
          <w:vertAlign w:val="subscript"/>
          <w:lang w:val="en-CA"/>
        </w:rPr>
        <w:t>max</w:t>
      </w:r>
      <w:proofErr w:type="spellEnd"/>
      <w:r w:rsidR="00247F8E" w:rsidRPr="005C3801">
        <w:rPr>
          <w:rFonts w:eastAsiaTheme="minorEastAsia" w:cstheme="minorHAnsi"/>
          <w:sz w:val="24"/>
          <w:szCs w:val="24"/>
          <w:lang w:val="en-CA"/>
        </w:rPr>
        <w:t xml:space="preserve"> are likely to overwhelm any errors due to the missing term.</w:t>
      </w:r>
      <w:r w:rsidR="00FE7FF8" w:rsidRPr="005C3801">
        <w:rPr>
          <w:rFonts w:eastAsiaTheme="minorEastAsia" w:cstheme="minorHAnsi"/>
          <w:sz w:val="24"/>
          <w:szCs w:val="24"/>
          <w:lang w:val="en-CA"/>
        </w:rPr>
        <w:t xml:space="preserve"> Since Equation </w:t>
      </w:r>
      <w:r w:rsidR="007609D4">
        <w:rPr>
          <w:rFonts w:eastAsiaTheme="minorEastAsia" w:cstheme="minorHAnsi"/>
          <w:sz w:val="24"/>
          <w:szCs w:val="24"/>
          <w:lang w:val="en-CA"/>
        </w:rPr>
        <w:t>3</w:t>
      </w:r>
      <w:r w:rsidR="007609D4"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is incorrect, there are three arguments for moving beyond the modified Arrhenius paradigm: 1)</w:t>
      </w:r>
      <w:r w:rsidR="00247F8E" w:rsidRPr="005C3801">
        <w:rPr>
          <w:rFonts w:eastAsiaTheme="minorEastAsia" w:cstheme="minorHAnsi"/>
          <w:sz w:val="24"/>
          <w:szCs w:val="24"/>
          <w:lang w:val="en-CA"/>
        </w:rPr>
        <w:t xml:space="preserve"> there are new approaches to modeling biological temperature responses that are better grounded in thermodynamics (e.g. Macromolecular Rate Theory; Hobbs et al., 2013; Liang et al., 2018)</w:t>
      </w:r>
      <w:r w:rsidR="00FE7FF8" w:rsidRPr="005C3801">
        <w:rPr>
          <w:rFonts w:eastAsiaTheme="minorEastAsia" w:cstheme="minorHAnsi"/>
          <w:sz w:val="24"/>
          <w:szCs w:val="24"/>
          <w:lang w:val="en-CA"/>
        </w:rPr>
        <w:t>;</w:t>
      </w:r>
      <w:r w:rsidR="00247F8E"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2)</w:t>
      </w:r>
      <w:r w:rsidR="00247F8E" w:rsidRPr="005C3801">
        <w:rPr>
          <w:rFonts w:eastAsiaTheme="minorEastAsia" w:cstheme="minorHAnsi"/>
          <w:sz w:val="24"/>
          <w:szCs w:val="24"/>
          <w:lang w:val="en-CA"/>
        </w:rPr>
        <w:t xml:space="preserve"> </w:t>
      </w:r>
      <w:r w:rsidR="00E03E76" w:rsidRPr="005C3801">
        <w:rPr>
          <w:rFonts w:eastAsiaTheme="minorEastAsia" w:cstheme="minorHAnsi"/>
          <w:sz w:val="24"/>
          <w:szCs w:val="24"/>
          <w:lang w:val="en-CA"/>
        </w:rPr>
        <w:t xml:space="preserve">uncertainties in model outputs </w:t>
      </w:r>
      <w:r w:rsidR="00FE7FF8" w:rsidRPr="005C3801">
        <w:rPr>
          <w:rFonts w:eastAsiaTheme="minorEastAsia" w:cstheme="minorHAnsi"/>
          <w:sz w:val="24"/>
          <w:szCs w:val="24"/>
          <w:lang w:val="en-CA"/>
        </w:rPr>
        <w:t>may accumulate</w:t>
      </w:r>
      <w:r w:rsidR="00E03E76" w:rsidRPr="005C3801">
        <w:rPr>
          <w:rFonts w:eastAsiaTheme="minorEastAsia" w:cstheme="minorHAnsi"/>
          <w:sz w:val="24"/>
          <w:szCs w:val="24"/>
          <w:lang w:val="en-CA"/>
        </w:rPr>
        <w:t xml:space="preserve"> due to the missing term</w:t>
      </w:r>
      <w:r w:rsidR="00FE7FF8" w:rsidRPr="005C3801">
        <w:rPr>
          <w:rFonts w:eastAsiaTheme="minorEastAsia" w:cstheme="minorHAnsi"/>
          <w:sz w:val="24"/>
          <w:szCs w:val="24"/>
          <w:lang w:val="en-CA"/>
        </w:rPr>
        <w:t xml:space="preserve"> across large spatial and temporal scales</w:t>
      </w:r>
      <w:r w:rsidR="00E03E76" w:rsidRPr="005C3801">
        <w:rPr>
          <w:rFonts w:eastAsiaTheme="minorEastAsia" w:cstheme="minorHAnsi"/>
          <w:sz w:val="24"/>
          <w:szCs w:val="24"/>
          <w:lang w:val="en-CA"/>
        </w:rPr>
        <w:t>,</w:t>
      </w:r>
      <w:r w:rsidR="00FE7FF8" w:rsidRPr="005C3801">
        <w:rPr>
          <w:rFonts w:eastAsiaTheme="minorEastAsia" w:cstheme="minorHAnsi"/>
          <w:sz w:val="24"/>
          <w:szCs w:val="24"/>
          <w:lang w:val="en-CA"/>
        </w:rPr>
        <w:t xml:space="preserve"> and 3) the modified Arrhenius model as implemented is categorically incorrect due to a missing term.</w:t>
      </w:r>
      <w:r w:rsidR="00E03E76" w:rsidRPr="005C3801">
        <w:rPr>
          <w:rFonts w:eastAsiaTheme="minorEastAsia" w:cstheme="minorHAnsi"/>
          <w:sz w:val="24"/>
          <w:szCs w:val="24"/>
          <w:lang w:val="en-CA"/>
        </w:rPr>
        <w:t xml:space="preserve"> </w:t>
      </w:r>
      <w:r w:rsidR="00FE7FF8" w:rsidRPr="005C3801">
        <w:rPr>
          <w:rFonts w:eastAsiaTheme="minorEastAsia" w:cstheme="minorHAnsi"/>
          <w:sz w:val="24"/>
          <w:szCs w:val="24"/>
          <w:lang w:val="en-CA"/>
        </w:rPr>
        <w:t>Therefore, we argue that future modeling efforts should move beyond this incorrect paradigm.</w:t>
      </w:r>
    </w:p>
    <w:p w14:paraId="151E5F03" w14:textId="77777777" w:rsidR="0003170F" w:rsidRPr="005C3801" w:rsidRDefault="0003170F" w:rsidP="002B0AA8">
      <w:pPr>
        <w:spacing w:after="0" w:line="360" w:lineRule="auto"/>
        <w:rPr>
          <w:rFonts w:eastAsiaTheme="minorEastAsia" w:cstheme="minorHAnsi"/>
          <w:sz w:val="24"/>
          <w:szCs w:val="24"/>
          <w:lang w:val="en-CA"/>
        </w:rPr>
      </w:pPr>
    </w:p>
    <w:p w14:paraId="492FB002" w14:textId="77777777" w:rsidR="006E15F2" w:rsidRPr="005C3801" w:rsidRDefault="006E15F2"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Acknowledgments</w:t>
      </w:r>
    </w:p>
    <w:p w14:paraId="4580263A" w14:textId="22A8FA35" w:rsidR="006E15F2" w:rsidRPr="005C3801" w:rsidRDefault="006E15F2" w:rsidP="002B0AA8">
      <w:pPr>
        <w:spacing w:after="0" w:line="360" w:lineRule="auto"/>
        <w:rPr>
          <w:rFonts w:eastAsiaTheme="minorEastAsia" w:cstheme="minorHAnsi"/>
          <w:sz w:val="24"/>
          <w:szCs w:val="24"/>
          <w:lang w:val="en-CA"/>
        </w:rPr>
      </w:pPr>
    </w:p>
    <w:p w14:paraId="60474F51" w14:textId="77777777" w:rsidR="00824E08" w:rsidRPr="005C3801" w:rsidRDefault="00824E08" w:rsidP="002B0AA8">
      <w:pPr>
        <w:spacing w:after="0" w:line="360" w:lineRule="auto"/>
        <w:rPr>
          <w:rFonts w:eastAsiaTheme="minorEastAsia" w:cstheme="minorHAnsi"/>
          <w:sz w:val="24"/>
          <w:szCs w:val="24"/>
          <w:lang w:val="en-CA"/>
        </w:rPr>
      </w:pPr>
    </w:p>
    <w:p w14:paraId="2ABAC4DF"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t>References</w:t>
      </w:r>
    </w:p>
    <w:p w14:paraId="74CCF87F" w14:textId="396525A7"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Amthor</w:t>
      </w:r>
      <w:proofErr w:type="spellEnd"/>
      <w:r w:rsidRPr="005C3801">
        <w:rPr>
          <w:rFonts w:cstheme="minorHAnsi"/>
          <w:sz w:val="24"/>
          <w:szCs w:val="24"/>
          <w:lang w:val="en-CA"/>
        </w:rPr>
        <w:t xml:space="preserve"> JS. 2000. Direct effect of elevated CO2 on nocturnal in situ leaf respiration in nine temperate deciduous tree species is small. Tree Physiology 20: 139–144.</w:t>
      </w:r>
    </w:p>
    <w:p w14:paraId="5A1F6ECF" w14:textId="63775A38" w:rsidR="004D451E" w:rsidRPr="005C3801" w:rsidRDefault="004D451E" w:rsidP="002B0AA8">
      <w:pPr>
        <w:spacing w:after="0" w:line="360" w:lineRule="auto"/>
        <w:ind w:left="567" w:hanging="567"/>
        <w:rPr>
          <w:rFonts w:cstheme="minorHAnsi"/>
          <w:sz w:val="24"/>
          <w:szCs w:val="24"/>
          <w:lang w:val="en-CA"/>
        </w:rPr>
      </w:pPr>
      <w:r w:rsidRPr="005C3801">
        <w:rPr>
          <w:rFonts w:cstheme="minorHAnsi"/>
          <w:sz w:val="24"/>
          <w:szCs w:val="24"/>
          <w:lang w:val="en-CA"/>
        </w:rPr>
        <w:t xml:space="preserve">Arrhenius S. 1915. Quantitative laws in biological chemistry. </w:t>
      </w:r>
      <w:proofErr w:type="spellStart"/>
      <w:proofErr w:type="gramStart"/>
      <w:r w:rsidRPr="005C3801">
        <w:rPr>
          <w:rFonts w:cstheme="minorHAnsi"/>
          <w:sz w:val="24"/>
          <w:szCs w:val="24"/>
          <w:lang w:val="en-CA"/>
        </w:rPr>
        <w:t>Bell:London</w:t>
      </w:r>
      <w:proofErr w:type="spellEnd"/>
      <w:proofErr w:type="gramEnd"/>
      <w:r w:rsidRPr="005C3801">
        <w:rPr>
          <w:rFonts w:cstheme="minorHAnsi"/>
          <w:sz w:val="24"/>
          <w:szCs w:val="24"/>
          <w:lang w:val="en-CA"/>
        </w:rPr>
        <w:t>.</w:t>
      </w:r>
    </w:p>
    <w:p w14:paraId="6A664BBD" w14:textId="359D5912" w:rsidR="00522DC5" w:rsidRPr="005C3801" w:rsidRDefault="00522DC5"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Ciais</w:t>
      </w:r>
      <w:proofErr w:type="spellEnd"/>
      <w:r w:rsidRPr="005C3801">
        <w:rPr>
          <w:rFonts w:cstheme="minorHAnsi"/>
          <w:sz w:val="24"/>
          <w:szCs w:val="24"/>
          <w:lang w:val="en-CA"/>
        </w:rPr>
        <w:t xml:space="preserve"> P, Sabine C, </w:t>
      </w:r>
      <w:proofErr w:type="spellStart"/>
      <w:r w:rsidRPr="005C3801">
        <w:rPr>
          <w:rFonts w:cstheme="minorHAnsi"/>
          <w:sz w:val="24"/>
          <w:szCs w:val="24"/>
          <w:lang w:val="en-CA"/>
        </w:rPr>
        <w:t>Bala</w:t>
      </w:r>
      <w:proofErr w:type="spellEnd"/>
      <w:r w:rsidRPr="005C3801">
        <w:rPr>
          <w:rFonts w:cstheme="minorHAnsi"/>
          <w:sz w:val="24"/>
          <w:szCs w:val="24"/>
          <w:lang w:val="en-CA"/>
        </w:rPr>
        <w:t xml:space="preserve"> G, Bopp L, </w:t>
      </w:r>
      <w:proofErr w:type="spellStart"/>
      <w:r w:rsidRPr="005C3801">
        <w:rPr>
          <w:rFonts w:cstheme="minorHAnsi"/>
          <w:sz w:val="24"/>
          <w:szCs w:val="24"/>
          <w:lang w:val="en-CA"/>
        </w:rPr>
        <w:t>Brovkin</w:t>
      </w:r>
      <w:proofErr w:type="spellEnd"/>
      <w:r w:rsidRPr="005C3801">
        <w:rPr>
          <w:rFonts w:cstheme="minorHAnsi"/>
          <w:sz w:val="24"/>
          <w:szCs w:val="24"/>
          <w:lang w:val="en-CA"/>
        </w:rPr>
        <w:t xml:space="preserve"> V, </w:t>
      </w:r>
      <w:proofErr w:type="spellStart"/>
      <w:r w:rsidRPr="005C3801">
        <w:rPr>
          <w:rFonts w:cstheme="minorHAnsi"/>
          <w:sz w:val="24"/>
          <w:szCs w:val="24"/>
          <w:lang w:val="en-CA"/>
        </w:rPr>
        <w:t>Canadell</w:t>
      </w:r>
      <w:proofErr w:type="spellEnd"/>
      <w:r w:rsidRPr="005C3801">
        <w:rPr>
          <w:rFonts w:cstheme="minorHAnsi"/>
          <w:sz w:val="24"/>
          <w:szCs w:val="24"/>
          <w:lang w:val="en-CA"/>
        </w:rPr>
        <w:t xml:space="preserve"> J, Chhabra A, </w:t>
      </w:r>
      <w:proofErr w:type="spellStart"/>
      <w:r w:rsidRPr="005C3801">
        <w:rPr>
          <w:rFonts w:cstheme="minorHAnsi"/>
          <w:sz w:val="24"/>
          <w:szCs w:val="24"/>
          <w:lang w:val="en-CA"/>
        </w:rPr>
        <w:t>DeFries</w:t>
      </w:r>
      <w:proofErr w:type="spellEnd"/>
      <w:r w:rsidRPr="005C3801">
        <w:rPr>
          <w:rFonts w:cstheme="minorHAnsi"/>
          <w:sz w:val="24"/>
          <w:szCs w:val="24"/>
          <w:lang w:val="en-CA"/>
        </w:rPr>
        <w:t xml:space="preserve"> R, Galloway J, </w:t>
      </w:r>
      <w:proofErr w:type="spellStart"/>
      <w:r w:rsidRPr="005C3801">
        <w:rPr>
          <w:rFonts w:cstheme="minorHAnsi"/>
          <w:sz w:val="24"/>
          <w:szCs w:val="24"/>
          <w:lang w:val="en-CA"/>
        </w:rPr>
        <w:t>Heimann</w:t>
      </w:r>
      <w:proofErr w:type="spellEnd"/>
      <w:r w:rsidRPr="005C3801">
        <w:rPr>
          <w:rFonts w:cstheme="minorHAnsi"/>
          <w:sz w:val="24"/>
          <w:szCs w:val="24"/>
          <w:lang w:val="en-CA"/>
        </w:rPr>
        <w:t xml:space="preserve"> M. 2013. Carbon and Other Biogeochemical Cycles. In: Heinze C, Tans P, </w:t>
      </w:r>
      <w:proofErr w:type="spellStart"/>
      <w:r w:rsidRPr="005C3801">
        <w:rPr>
          <w:rFonts w:cstheme="minorHAnsi"/>
          <w:sz w:val="24"/>
          <w:szCs w:val="24"/>
          <w:lang w:val="en-CA"/>
        </w:rPr>
        <w:t>Vesala</w:t>
      </w:r>
      <w:proofErr w:type="spellEnd"/>
      <w:r w:rsidRPr="005C3801">
        <w:rPr>
          <w:rFonts w:cstheme="minorHAnsi"/>
          <w:sz w:val="24"/>
          <w:szCs w:val="24"/>
          <w:lang w:val="en-CA"/>
        </w:rPr>
        <w:t xml:space="preserve"> T, eds. Climate Change 2013: The Physical Science Basis. Cambridge, UK, and New York, NY, USA: Cambridge University Press.</w:t>
      </w:r>
    </w:p>
    <w:p w14:paraId="706ECF8B" w14:textId="29A9F081" w:rsidR="00FE7FF8" w:rsidRPr="005C3801" w:rsidRDefault="00FE7FF8"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Duursma</w:t>
      </w:r>
      <w:proofErr w:type="spellEnd"/>
      <w:r w:rsidRPr="005C3801">
        <w:rPr>
          <w:rFonts w:cstheme="minorHAnsi"/>
          <w:sz w:val="24"/>
          <w:szCs w:val="24"/>
          <w:lang w:val="en-CA"/>
        </w:rPr>
        <w:t xml:space="preserve"> RA, </w:t>
      </w:r>
      <w:proofErr w:type="spellStart"/>
      <w:r w:rsidRPr="005C3801">
        <w:rPr>
          <w:rFonts w:cstheme="minorHAnsi"/>
          <w:sz w:val="24"/>
          <w:szCs w:val="24"/>
          <w:lang w:val="en-CA"/>
        </w:rPr>
        <w:t>Medlyn</w:t>
      </w:r>
      <w:proofErr w:type="spellEnd"/>
      <w:r w:rsidRPr="005C3801">
        <w:rPr>
          <w:rFonts w:cstheme="minorHAnsi"/>
          <w:sz w:val="24"/>
          <w:szCs w:val="24"/>
          <w:lang w:val="en-CA"/>
        </w:rPr>
        <w:t xml:space="preserve"> BE. 2012. MAESPA: a model to study interaction between water limitation, environmental drivers and vegetation function at tree and stand levels, with an example application to [CO</w:t>
      </w:r>
      <w:r w:rsidRPr="005C3801">
        <w:rPr>
          <w:rFonts w:cstheme="minorHAnsi"/>
          <w:sz w:val="24"/>
          <w:szCs w:val="24"/>
          <w:vertAlign w:val="subscript"/>
          <w:lang w:val="en-CA"/>
        </w:rPr>
        <w:t>2</w:t>
      </w:r>
      <w:r w:rsidRPr="005C3801">
        <w:rPr>
          <w:rFonts w:cstheme="minorHAnsi"/>
          <w:sz w:val="24"/>
          <w:szCs w:val="24"/>
          <w:lang w:val="en-CA"/>
        </w:rPr>
        <w:t>] x drought interactions. Geoscientific Model Development 5:919-940.</w:t>
      </w:r>
    </w:p>
    <w:p w14:paraId="02EAE633" w14:textId="77777777" w:rsidR="006C1935" w:rsidRPr="00AE19A7" w:rsidRDefault="006C1935" w:rsidP="002B0AA8">
      <w:pPr>
        <w:spacing w:after="0" w:line="360" w:lineRule="auto"/>
        <w:ind w:left="567" w:hanging="567"/>
        <w:rPr>
          <w:rFonts w:cstheme="minorHAnsi"/>
          <w:sz w:val="24"/>
          <w:szCs w:val="24"/>
          <w:lang w:val="de-DE"/>
        </w:rPr>
      </w:pPr>
      <w:proofErr w:type="spellStart"/>
      <w:r w:rsidRPr="005C3801">
        <w:rPr>
          <w:rFonts w:cstheme="minorHAnsi"/>
          <w:sz w:val="24"/>
          <w:szCs w:val="24"/>
          <w:lang w:val="en-CA"/>
        </w:rPr>
        <w:lastRenderedPageBreak/>
        <w:t>Elzhov</w:t>
      </w:r>
      <w:proofErr w:type="spellEnd"/>
      <w:r w:rsidRPr="005C3801">
        <w:rPr>
          <w:rFonts w:cstheme="minorHAnsi"/>
          <w:sz w:val="24"/>
          <w:szCs w:val="24"/>
          <w:lang w:val="en-CA"/>
        </w:rPr>
        <w:t xml:space="preserve"> TV, Mullen KM, </w:t>
      </w:r>
      <w:proofErr w:type="spellStart"/>
      <w:r w:rsidRPr="005C3801">
        <w:rPr>
          <w:rFonts w:cstheme="minorHAnsi"/>
          <w:sz w:val="24"/>
          <w:szCs w:val="24"/>
          <w:lang w:val="en-CA"/>
        </w:rPr>
        <w:t>Spiess</w:t>
      </w:r>
      <w:proofErr w:type="spellEnd"/>
      <w:r w:rsidRPr="005C3801">
        <w:rPr>
          <w:rFonts w:cstheme="minorHAnsi"/>
          <w:sz w:val="24"/>
          <w:szCs w:val="24"/>
          <w:lang w:val="en-CA"/>
        </w:rPr>
        <w:t xml:space="preserve"> A-N, </w:t>
      </w:r>
      <w:proofErr w:type="spellStart"/>
      <w:r w:rsidRPr="005C3801">
        <w:rPr>
          <w:rFonts w:cstheme="minorHAnsi"/>
          <w:sz w:val="24"/>
          <w:szCs w:val="24"/>
          <w:lang w:val="en-CA"/>
        </w:rPr>
        <w:t>Bolker</w:t>
      </w:r>
      <w:proofErr w:type="spellEnd"/>
      <w:r w:rsidRPr="005C3801">
        <w:rPr>
          <w:rFonts w:cstheme="minorHAnsi"/>
          <w:sz w:val="24"/>
          <w:szCs w:val="24"/>
          <w:lang w:val="en-CA"/>
        </w:rPr>
        <w:t xml:space="preserve"> B. 2016. </w:t>
      </w:r>
      <w:proofErr w:type="spellStart"/>
      <w:proofErr w:type="gramStart"/>
      <w:r w:rsidRPr="005C3801">
        <w:rPr>
          <w:rFonts w:cstheme="minorHAnsi"/>
          <w:sz w:val="24"/>
          <w:szCs w:val="24"/>
          <w:lang w:val="en-CA"/>
        </w:rPr>
        <w:t>minpack.lm</w:t>
      </w:r>
      <w:proofErr w:type="spellEnd"/>
      <w:proofErr w:type="gramEnd"/>
      <w:r w:rsidRPr="005C3801">
        <w:rPr>
          <w:rFonts w:cstheme="minorHAnsi"/>
          <w:sz w:val="24"/>
          <w:szCs w:val="24"/>
          <w:lang w:val="en-CA"/>
        </w:rPr>
        <w:t xml:space="preserve">: R Interface to the Levenberg-Marquardt nonlinear least-squares algorithm found in MINPACK, plus support for bounds. </w:t>
      </w:r>
      <w:r w:rsidRPr="00AE19A7">
        <w:rPr>
          <w:rFonts w:cstheme="minorHAnsi"/>
          <w:sz w:val="24"/>
          <w:szCs w:val="24"/>
          <w:lang w:val="de-DE"/>
        </w:rPr>
        <w:t>R package version 1.2-1. https://CRAN.R-project.org/package=minpack.lm</w:t>
      </w:r>
    </w:p>
    <w:p w14:paraId="088DF4B1"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Farquhar GD, et al. 1980. A biochemical model of photosynthetic CO</w:t>
      </w:r>
      <w:r w:rsidRPr="005C3801">
        <w:rPr>
          <w:rFonts w:cstheme="minorHAnsi"/>
          <w:sz w:val="24"/>
          <w:szCs w:val="24"/>
          <w:vertAlign w:val="subscript"/>
          <w:lang w:val="en-CA"/>
        </w:rPr>
        <w:t>2</w:t>
      </w:r>
      <w:r w:rsidRPr="005C3801">
        <w:rPr>
          <w:rFonts w:cstheme="minorHAnsi"/>
          <w:sz w:val="24"/>
          <w:szCs w:val="24"/>
          <w:lang w:val="en-CA"/>
        </w:rPr>
        <w:t xml:space="preserve"> assimilation in leaves of C</w:t>
      </w:r>
      <w:r w:rsidRPr="005C3801">
        <w:rPr>
          <w:rFonts w:cstheme="minorHAnsi"/>
          <w:sz w:val="24"/>
          <w:szCs w:val="24"/>
          <w:vertAlign w:val="subscript"/>
          <w:lang w:val="en-CA"/>
        </w:rPr>
        <w:t>3</w:t>
      </w:r>
      <w:r w:rsidRPr="005C3801">
        <w:rPr>
          <w:rFonts w:cstheme="minorHAnsi"/>
          <w:sz w:val="24"/>
          <w:szCs w:val="24"/>
          <w:lang w:val="en-CA"/>
        </w:rPr>
        <w:t xml:space="preserve"> species. Planta 149: 78-90.</w:t>
      </w:r>
    </w:p>
    <w:p w14:paraId="48F0ECB0" w14:textId="77777777" w:rsidR="000264E2" w:rsidRPr="005C3801" w:rsidRDefault="000264E2" w:rsidP="002B0AA8">
      <w:pPr>
        <w:spacing w:after="0" w:line="360" w:lineRule="auto"/>
        <w:ind w:left="567" w:hanging="567"/>
        <w:rPr>
          <w:rFonts w:cstheme="minorHAnsi"/>
          <w:sz w:val="24"/>
          <w:szCs w:val="24"/>
          <w:lang w:val="en-CA"/>
        </w:rPr>
      </w:pPr>
      <w:r w:rsidRPr="005C3801">
        <w:rPr>
          <w:rFonts w:cstheme="minorHAnsi"/>
          <w:sz w:val="24"/>
          <w:szCs w:val="24"/>
          <w:lang w:val="en-CA"/>
        </w:rPr>
        <w:t>Harley PC, Sharkey TD. 1991. An improved model of C</w:t>
      </w:r>
      <w:r w:rsidRPr="005C3801">
        <w:rPr>
          <w:rFonts w:cstheme="minorHAnsi"/>
          <w:sz w:val="24"/>
          <w:szCs w:val="24"/>
          <w:vertAlign w:val="subscript"/>
          <w:lang w:val="en-CA"/>
        </w:rPr>
        <w:t>3</w:t>
      </w:r>
      <w:r w:rsidRPr="005C3801">
        <w:rPr>
          <w:rFonts w:cstheme="minorHAnsi"/>
          <w:sz w:val="24"/>
          <w:szCs w:val="24"/>
          <w:lang w:val="en-CA"/>
        </w:rPr>
        <w:t xml:space="preserve"> photosynthesis at high CO2: reversed O2 sensitivity explained by lack of glycerate re-entry into the chloroplast. Photosynthesis Research 27:169-178.</w:t>
      </w:r>
    </w:p>
    <w:p w14:paraId="5DB50A39" w14:textId="77777777" w:rsidR="000264E2" w:rsidRPr="005C3801" w:rsidRDefault="000264E2" w:rsidP="002B0AA8">
      <w:pPr>
        <w:spacing w:after="0" w:line="360" w:lineRule="auto"/>
        <w:ind w:left="567" w:hanging="567"/>
        <w:rPr>
          <w:rFonts w:cstheme="minorHAnsi"/>
          <w:sz w:val="24"/>
          <w:szCs w:val="24"/>
          <w:lang w:val="en-CA"/>
        </w:rPr>
      </w:pPr>
      <w:proofErr w:type="spellStart"/>
      <w:r w:rsidRPr="005C3801">
        <w:rPr>
          <w:rFonts w:cstheme="minorHAnsi"/>
          <w:sz w:val="24"/>
          <w:szCs w:val="24"/>
          <w:lang w:val="en-CA"/>
        </w:rPr>
        <w:t>Heskel</w:t>
      </w:r>
      <w:proofErr w:type="spellEnd"/>
      <w:r w:rsidRPr="005C3801">
        <w:rPr>
          <w:rFonts w:cstheme="minorHAnsi"/>
          <w:sz w:val="24"/>
          <w:szCs w:val="24"/>
          <w:lang w:val="en-CA"/>
        </w:rPr>
        <w:t xml:space="preserve"> MA, O’Sullivan OS, Reich PB, </w:t>
      </w:r>
      <w:proofErr w:type="spellStart"/>
      <w:r w:rsidRPr="005C3801">
        <w:rPr>
          <w:rFonts w:cstheme="minorHAnsi"/>
          <w:sz w:val="24"/>
          <w:szCs w:val="24"/>
          <w:lang w:val="en-CA"/>
        </w:rPr>
        <w:t>Tjoelker</w:t>
      </w:r>
      <w:proofErr w:type="spellEnd"/>
      <w:r w:rsidRPr="005C3801">
        <w:rPr>
          <w:rFonts w:cstheme="minorHAnsi"/>
          <w:sz w:val="24"/>
          <w:szCs w:val="24"/>
          <w:lang w:val="en-CA"/>
        </w:rPr>
        <w:t xml:space="preserve"> MG, Weerasinghe LK, </w:t>
      </w:r>
      <w:proofErr w:type="spellStart"/>
      <w:r w:rsidRPr="005C3801">
        <w:rPr>
          <w:rFonts w:cstheme="minorHAnsi"/>
          <w:sz w:val="24"/>
          <w:szCs w:val="24"/>
          <w:lang w:val="en-CA"/>
        </w:rPr>
        <w:t>Penillard</w:t>
      </w:r>
      <w:proofErr w:type="spellEnd"/>
      <w:r w:rsidRPr="005C3801">
        <w:rPr>
          <w:rFonts w:cstheme="minorHAnsi"/>
          <w:sz w:val="24"/>
          <w:szCs w:val="24"/>
          <w:lang w:val="en-CA"/>
        </w:rPr>
        <w:t xml:space="preserve"> A, Egerton JJG, et al. 2016. Convergence in the temperature response of leaf respiration across biomes and plant functional types. Proceedings of the National Academy of Sciences USA 113: 3832-3837.</w:t>
      </w:r>
    </w:p>
    <w:p w14:paraId="055605A7"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cstheme="minorHAnsi"/>
          <w:sz w:val="24"/>
          <w:szCs w:val="24"/>
          <w:lang w:val="en-CA"/>
        </w:rPr>
        <w:t>Hobbs JK, Jiao W, Ester AD, Parker EJ, Schipper LA, Arcus VL. 2013. Change in heat capacity for enzyme catalysis determines temperature dependence of enzyme catalyzed rates. ACS Chemical Biology 8:2388-2392.</w:t>
      </w:r>
    </w:p>
    <w:p w14:paraId="50237C15" w14:textId="77777777" w:rsidR="00ED69C5" w:rsidRPr="005C3801" w:rsidRDefault="00ED69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Johnson FH, Eyring H, Williams RW. 1942. </w:t>
      </w:r>
      <w:r w:rsidR="000264E2" w:rsidRPr="005C3801">
        <w:rPr>
          <w:rFonts w:eastAsiaTheme="minorEastAsia" w:cstheme="minorHAnsi"/>
          <w:sz w:val="24"/>
          <w:szCs w:val="24"/>
          <w:lang w:val="en-CA"/>
        </w:rPr>
        <w:t>The nature of enzyme inhibitions in bacterial luminescence: sulfanilamide, urethane, temperature and pressure. Journal of Cellular and Comparative Physiology 20:247-268.</w:t>
      </w:r>
    </w:p>
    <w:p w14:paraId="7C5C161B" w14:textId="77777777" w:rsidR="00B14AB1" w:rsidRPr="005C3801" w:rsidRDefault="00B14AB1"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Knorr W. 2007. Temperature acclimation in a biochemical model of photosynthesis: a reanalysis of data from 36 species. Plant, Cell &amp; Environment 30:1176-1190.</w:t>
      </w:r>
    </w:p>
    <w:p w14:paraId="0027E292" w14:textId="59780ED4" w:rsidR="00930D74" w:rsidRDefault="000264E2" w:rsidP="00BF0B3C">
      <w:pPr>
        <w:spacing w:after="0" w:line="360" w:lineRule="auto"/>
        <w:ind w:left="567" w:hanging="567"/>
        <w:rPr>
          <w:rFonts w:eastAsiaTheme="minorEastAsia" w:cstheme="minorHAnsi"/>
          <w:sz w:val="24"/>
          <w:szCs w:val="24"/>
          <w:lang w:val="en-CA"/>
        </w:rPr>
      </w:pPr>
      <w:r w:rsidRPr="005C3801">
        <w:rPr>
          <w:rFonts w:cstheme="minorHAnsi"/>
          <w:sz w:val="24"/>
          <w:szCs w:val="24"/>
          <w:lang w:val="en-CA"/>
        </w:rPr>
        <w:t xml:space="preserve">Kruse J, </w:t>
      </w:r>
      <w:proofErr w:type="spellStart"/>
      <w:r w:rsidRPr="005C3801">
        <w:rPr>
          <w:rFonts w:cstheme="minorHAnsi"/>
          <w:sz w:val="24"/>
          <w:szCs w:val="24"/>
          <w:lang w:val="en-CA"/>
        </w:rPr>
        <w:t>Hopmans</w:t>
      </w:r>
      <w:proofErr w:type="spellEnd"/>
      <w:r w:rsidRPr="005C3801">
        <w:rPr>
          <w:rFonts w:cstheme="minorHAnsi"/>
          <w:sz w:val="24"/>
          <w:szCs w:val="24"/>
          <w:lang w:val="en-CA"/>
        </w:rPr>
        <w:t xml:space="preserve"> P, Adams MA. 2008. Temperature responses are a window to the physiology of dark respiration: differences between CO</w:t>
      </w:r>
      <w:r w:rsidRPr="005C3801">
        <w:rPr>
          <w:rFonts w:cstheme="minorHAnsi"/>
          <w:sz w:val="24"/>
          <w:szCs w:val="24"/>
          <w:vertAlign w:val="subscript"/>
          <w:lang w:val="en-CA"/>
        </w:rPr>
        <w:t>2</w:t>
      </w:r>
      <w:r w:rsidRPr="005C3801">
        <w:rPr>
          <w:rFonts w:cstheme="minorHAnsi"/>
          <w:sz w:val="24"/>
          <w:szCs w:val="24"/>
          <w:lang w:val="en-CA"/>
        </w:rPr>
        <w:t xml:space="preserve"> release and O</w:t>
      </w:r>
      <w:r w:rsidRPr="005C3801">
        <w:rPr>
          <w:rFonts w:cstheme="minorHAnsi"/>
          <w:sz w:val="24"/>
          <w:szCs w:val="24"/>
          <w:vertAlign w:val="subscript"/>
          <w:lang w:val="en-CA"/>
        </w:rPr>
        <w:t>2</w:t>
      </w:r>
      <w:r w:rsidRPr="005C3801">
        <w:rPr>
          <w:rFonts w:cstheme="minorHAnsi"/>
          <w:sz w:val="24"/>
          <w:szCs w:val="24"/>
          <w:lang w:val="en-CA"/>
        </w:rPr>
        <w:t xml:space="preserve"> reduction shed light on energy conservation. Plant, Cell Environment 31: 901-914.</w:t>
      </w:r>
    </w:p>
    <w:p w14:paraId="1B751197" w14:textId="32EECE2E" w:rsid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2019. Acclimation and adaptation components of the temperature dependence of plant photosynthesis at the global scale. New </w:t>
      </w:r>
      <w:proofErr w:type="spellStart"/>
      <w:r>
        <w:rPr>
          <w:rFonts w:eastAsiaTheme="minorEastAsia" w:cstheme="minorHAnsi"/>
          <w:sz w:val="24"/>
          <w:szCs w:val="24"/>
          <w:lang w:val="en-CA"/>
        </w:rPr>
        <w:t>Phytologist</w:t>
      </w:r>
      <w:proofErr w:type="spellEnd"/>
      <w:r>
        <w:rPr>
          <w:rFonts w:eastAsiaTheme="minorEastAsia" w:cstheme="minorHAnsi"/>
          <w:sz w:val="24"/>
          <w:szCs w:val="24"/>
          <w:lang w:val="en-CA"/>
        </w:rPr>
        <w:t xml:space="preserve"> 222:768-784.</w:t>
      </w:r>
    </w:p>
    <w:p w14:paraId="7122A13D" w14:textId="1AC5702A" w:rsidR="007609D4" w:rsidRPr="00BF0B3C" w:rsidRDefault="00BF0B3C" w:rsidP="002B0AA8">
      <w:pPr>
        <w:spacing w:after="0" w:line="360" w:lineRule="auto"/>
        <w:ind w:left="567" w:hanging="567"/>
        <w:rPr>
          <w:rFonts w:eastAsiaTheme="minorEastAsia" w:cstheme="minorHAnsi"/>
          <w:sz w:val="24"/>
          <w:szCs w:val="24"/>
          <w:lang w:val="en-CA"/>
        </w:rPr>
      </w:pPr>
      <w:proofErr w:type="spellStart"/>
      <w:r>
        <w:rPr>
          <w:rFonts w:eastAsiaTheme="minorEastAsia" w:cstheme="minorHAnsi"/>
          <w:sz w:val="24"/>
          <w:szCs w:val="24"/>
          <w:lang w:val="en-CA"/>
        </w:rPr>
        <w:t>Kumarathunge</w:t>
      </w:r>
      <w:proofErr w:type="spellEnd"/>
      <w:r>
        <w:rPr>
          <w:rFonts w:eastAsiaTheme="minorEastAsia" w:cstheme="minorHAnsi"/>
          <w:sz w:val="24"/>
          <w:szCs w:val="24"/>
          <w:lang w:val="en-CA"/>
        </w:rPr>
        <w:t xml:space="preserve"> DP, </w:t>
      </w:r>
      <w:proofErr w:type="spellStart"/>
      <w:r>
        <w:rPr>
          <w:rFonts w:eastAsiaTheme="minorEastAsia" w:cstheme="minorHAnsi"/>
          <w:sz w:val="24"/>
          <w:szCs w:val="24"/>
          <w:lang w:val="en-CA"/>
        </w:rPr>
        <w:t>Medlyn</w:t>
      </w:r>
      <w:proofErr w:type="spellEnd"/>
      <w:r>
        <w:rPr>
          <w:rFonts w:eastAsiaTheme="minorEastAsia" w:cstheme="minorHAnsi"/>
          <w:sz w:val="24"/>
          <w:szCs w:val="24"/>
          <w:lang w:val="en-CA"/>
        </w:rPr>
        <w:t xml:space="preserve"> BE, Drake JE, </w:t>
      </w:r>
      <w:proofErr w:type="spellStart"/>
      <w:r>
        <w:rPr>
          <w:rFonts w:eastAsiaTheme="minorEastAsia" w:cstheme="minorHAnsi"/>
          <w:sz w:val="24"/>
          <w:szCs w:val="24"/>
          <w:lang w:val="en-CA"/>
        </w:rPr>
        <w:t>Tjoelker</w:t>
      </w:r>
      <w:proofErr w:type="spellEnd"/>
      <w:r>
        <w:rPr>
          <w:rFonts w:eastAsiaTheme="minorEastAsia" w:cstheme="minorHAnsi"/>
          <w:sz w:val="24"/>
          <w:szCs w:val="24"/>
          <w:lang w:val="en-CA"/>
        </w:rPr>
        <w:t xml:space="preserve"> MG, Aspinwall MJ, Battaglia M, Cano FJ, Carter KR, Molly AC, Lucas AC, et al. 2018. ACi-TGlob_V1.0: a global dataset of </w:t>
      </w:r>
      <w:r>
        <w:rPr>
          <w:rFonts w:eastAsiaTheme="minorEastAsia" w:cstheme="minorHAnsi"/>
          <w:sz w:val="24"/>
          <w:szCs w:val="24"/>
          <w:lang w:val="en-CA"/>
        </w:rPr>
        <w:lastRenderedPageBreak/>
        <w:t>photosynthetic CO</w:t>
      </w:r>
      <w:r>
        <w:rPr>
          <w:rFonts w:eastAsiaTheme="minorEastAsia" w:cstheme="minorHAnsi"/>
          <w:sz w:val="24"/>
          <w:szCs w:val="24"/>
          <w:vertAlign w:val="subscript"/>
          <w:lang w:val="en-CA"/>
        </w:rPr>
        <w:t>2</w:t>
      </w:r>
      <w:r>
        <w:rPr>
          <w:rFonts w:eastAsiaTheme="minorEastAsia" w:cstheme="minorHAnsi"/>
          <w:sz w:val="24"/>
          <w:szCs w:val="24"/>
          <w:lang w:val="en-CA"/>
        </w:rPr>
        <w:t xml:space="preserve"> response curves of terrestrial plants. </w:t>
      </w:r>
      <w:proofErr w:type="spellStart"/>
      <w:r>
        <w:rPr>
          <w:rFonts w:eastAsiaTheme="minorEastAsia" w:cstheme="minorHAnsi"/>
          <w:sz w:val="24"/>
          <w:szCs w:val="24"/>
          <w:lang w:val="en-CA"/>
        </w:rPr>
        <w:t>doi</w:t>
      </w:r>
      <w:proofErr w:type="spellEnd"/>
      <w:r>
        <w:rPr>
          <w:rFonts w:eastAsiaTheme="minorEastAsia" w:cstheme="minorHAnsi"/>
          <w:sz w:val="24"/>
          <w:szCs w:val="24"/>
          <w:lang w:val="en-CA"/>
        </w:rPr>
        <w:t xml:space="preserve">: </w:t>
      </w:r>
      <w:proofErr w:type="gramStart"/>
      <w:r>
        <w:rPr>
          <w:rFonts w:eastAsiaTheme="minorEastAsia" w:cstheme="minorHAnsi"/>
          <w:sz w:val="24"/>
          <w:szCs w:val="24"/>
          <w:lang w:val="en-CA"/>
        </w:rPr>
        <w:t>10.6084/m9.figshare.7283567.v</w:t>
      </w:r>
      <w:proofErr w:type="gramEnd"/>
      <w:r>
        <w:rPr>
          <w:rFonts w:eastAsiaTheme="minorEastAsia" w:cstheme="minorHAnsi"/>
          <w:sz w:val="24"/>
          <w:szCs w:val="24"/>
          <w:lang w:val="en-CA"/>
        </w:rPr>
        <w:t>1.</w:t>
      </w:r>
    </w:p>
    <w:p w14:paraId="152BB1D1" w14:textId="77777777" w:rsidR="00DE428A" w:rsidRPr="005C3801" w:rsidRDefault="00DE428A"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Liang LL, Arcus VL, </w:t>
      </w:r>
      <w:proofErr w:type="spellStart"/>
      <w:r w:rsidRPr="005C3801">
        <w:rPr>
          <w:rFonts w:eastAsiaTheme="minorEastAsia" w:cstheme="minorHAnsi"/>
          <w:sz w:val="24"/>
          <w:szCs w:val="24"/>
          <w:lang w:val="en-CA"/>
        </w:rPr>
        <w:t>Heskel</w:t>
      </w:r>
      <w:proofErr w:type="spellEnd"/>
      <w:r w:rsidRPr="005C3801">
        <w:rPr>
          <w:rFonts w:eastAsiaTheme="minorEastAsia" w:cstheme="minorHAnsi"/>
          <w:sz w:val="24"/>
          <w:szCs w:val="24"/>
          <w:lang w:val="en-CA"/>
        </w:rPr>
        <w:t xml:space="preserve"> MA, O’Sullivan OS, Weerasinghe LK, Creek D, Egerton JJG, et al. 2018. Macromolecular rate theory (MMRT) provides a thermodynamics rationale to underpin the convergent temperature response in plant leaf respiration. Global Change Biology 24:1538-1547.</w:t>
      </w:r>
    </w:p>
    <w:p w14:paraId="485149F0" w14:textId="77777777" w:rsidR="00ED69C5" w:rsidRPr="005C3801" w:rsidRDefault="000264E2" w:rsidP="002B0AA8">
      <w:pPr>
        <w:spacing w:after="0" w:line="360" w:lineRule="auto"/>
        <w:ind w:left="567" w:hanging="567"/>
        <w:rPr>
          <w:rFonts w:eastAsiaTheme="minorEastAsia" w:cstheme="minorHAnsi"/>
          <w:sz w:val="24"/>
          <w:szCs w:val="24"/>
          <w:lang w:val="en-CA"/>
        </w:rPr>
      </w:pP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Dreyer E, Ellsworth D, </w:t>
      </w:r>
      <w:proofErr w:type="spellStart"/>
      <w:r w:rsidRPr="005C3801">
        <w:rPr>
          <w:rFonts w:eastAsiaTheme="minorEastAsia" w:cstheme="minorHAnsi"/>
          <w:sz w:val="24"/>
          <w:szCs w:val="24"/>
          <w:lang w:val="en-CA"/>
        </w:rPr>
        <w:t>Forstreuter</w:t>
      </w:r>
      <w:proofErr w:type="spellEnd"/>
      <w:r w:rsidRPr="005C3801">
        <w:rPr>
          <w:rFonts w:eastAsiaTheme="minorEastAsia" w:cstheme="minorHAnsi"/>
          <w:sz w:val="24"/>
          <w:szCs w:val="24"/>
          <w:lang w:val="en-CA"/>
        </w:rPr>
        <w:t xml:space="preserve"> M, Harley PC, </w:t>
      </w:r>
      <w:proofErr w:type="spellStart"/>
      <w:r w:rsidRPr="005C3801">
        <w:rPr>
          <w:rFonts w:eastAsiaTheme="minorEastAsia" w:cstheme="minorHAnsi"/>
          <w:sz w:val="24"/>
          <w:szCs w:val="24"/>
          <w:lang w:val="en-CA"/>
        </w:rPr>
        <w:t>Kirschbaum</w:t>
      </w:r>
      <w:proofErr w:type="spellEnd"/>
      <w:r w:rsidRPr="005C3801">
        <w:rPr>
          <w:rFonts w:eastAsiaTheme="minorEastAsia" w:cstheme="minorHAnsi"/>
          <w:sz w:val="24"/>
          <w:szCs w:val="24"/>
          <w:lang w:val="en-CA"/>
        </w:rPr>
        <w:t xml:space="preserve"> MUF, Le Roux X, et al. 2002. Temperature responses of parameters of a biochemically based model of photosynthesis. II. A review of experimental data. Plant, Cell &amp; Environment 25:1167-1179.</w:t>
      </w:r>
    </w:p>
    <w:p w14:paraId="718E4812" w14:textId="77777777" w:rsidR="00933B5D" w:rsidRPr="005C3801" w:rsidRDefault="00933B5D"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R Core Team. 201</w:t>
      </w:r>
      <w:r w:rsidR="006C1935" w:rsidRPr="005C3801">
        <w:rPr>
          <w:rFonts w:eastAsiaTheme="minorEastAsia" w:cstheme="minorHAnsi"/>
          <w:sz w:val="24"/>
          <w:szCs w:val="24"/>
          <w:lang w:val="en-CA"/>
        </w:rPr>
        <w:t>8</w:t>
      </w:r>
      <w:r w:rsidRPr="005C3801">
        <w:rPr>
          <w:rFonts w:eastAsiaTheme="minorEastAsia" w:cstheme="minorHAnsi"/>
          <w:sz w:val="24"/>
          <w:szCs w:val="24"/>
          <w:lang w:val="en-CA"/>
        </w:rPr>
        <w:t>.</w:t>
      </w:r>
      <w:r w:rsidR="006C1935" w:rsidRPr="005C3801">
        <w:rPr>
          <w:rFonts w:eastAsiaTheme="minorEastAsia" w:cstheme="minorHAnsi"/>
          <w:sz w:val="24"/>
          <w:szCs w:val="24"/>
          <w:lang w:val="en-CA"/>
        </w:rPr>
        <w:t xml:space="preserve"> R: A language and environment for statistical computing. R Foundation for Statistical Computing, Vienna, Austria. URL https://www.R-project.org/.</w:t>
      </w:r>
    </w:p>
    <w:p w14:paraId="7A6FBC51" w14:textId="77777777" w:rsidR="00FC0DBC" w:rsidRPr="005C3801" w:rsidRDefault="00FC0DBC"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Rogers A, </w:t>
      </w:r>
      <w:proofErr w:type="spellStart"/>
      <w:r w:rsidRPr="005C3801">
        <w:rPr>
          <w:rFonts w:eastAsiaTheme="minorEastAsia" w:cstheme="minorHAnsi"/>
          <w:sz w:val="24"/>
          <w:szCs w:val="24"/>
          <w:lang w:val="en-CA"/>
        </w:rPr>
        <w:t>Medlyn</w:t>
      </w:r>
      <w:proofErr w:type="spellEnd"/>
      <w:r w:rsidRPr="005C3801">
        <w:rPr>
          <w:rFonts w:eastAsiaTheme="minorEastAsia" w:cstheme="minorHAnsi"/>
          <w:sz w:val="24"/>
          <w:szCs w:val="24"/>
          <w:lang w:val="en-CA"/>
        </w:rPr>
        <w:t xml:space="preserve"> BE, Dukes JS, </w:t>
      </w:r>
      <w:proofErr w:type="spellStart"/>
      <w:r w:rsidRPr="005C3801">
        <w:rPr>
          <w:rFonts w:eastAsiaTheme="minorEastAsia" w:cstheme="minorHAnsi"/>
          <w:sz w:val="24"/>
          <w:szCs w:val="24"/>
          <w:lang w:val="en-CA"/>
        </w:rPr>
        <w:t>Bonan</w:t>
      </w:r>
      <w:proofErr w:type="spellEnd"/>
      <w:r w:rsidRPr="005C3801">
        <w:rPr>
          <w:rFonts w:eastAsiaTheme="minorEastAsia" w:cstheme="minorHAnsi"/>
          <w:sz w:val="24"/>
          <w:szCs w:val="24"/>
          <w:lang w:val="en-CA"/>
        </w:rPr>
        <w:t xml:space="preserve"> G, von </w:t>
      </w:r>
      <w:proofErr w:type="spellStart"/>
      <w:r w:rsidRPr="005C3801">
        <w:rPr>
          <w:rFonts w:eastAsiaTheme="minorEastAsia" w:cstheme="minorHAnsi"/>
          <w:sz w:val="24"/>
          <w:szCs w:val="24"/>
          <w:lang w:val="en-CA"/>
        </w:rPr>
        <w:t>Caemmerer</w:t>
      </w:r>
      <w:proofErr w:type="spellEnd"/>
      <w:r w:rsidRPr="005C3801">
        <w:rPr>
          <w:rFonts w:eastAsiaTheme="minorEastAsia" w:cstheme="minorHAnsi"/>
          <w:sz w:val="24"/>
          <w:szCs w:val="24"/>
          <w:lang w:val="en-CA"/>
        </w:rPr>
        <w:t xml:space="preserve"> S, </w:t>
      </w:r>
      <w:proofErr w:type="spellStart"/>
      <w:r w:rsidRPr="005C3801">
        <w:rPr>
          <w:rFonts w:eastAsiaTheme="minorEastAsia" w:cstheme="minorHAnsi"/>
          <w:sz w:val="24"/>
          <w:szCs w:val="24"/>
          <w:lang w:val="en-CA"/>
        </w:rPr>
        <w:t>Dietze</w:t>
      </w:r>
      <w:proofErr w:type="spellEnd"/>
      <w:r w:rsidRPr="005C3801">
        <w:rPr>
          <w:rFonts w:eastAsiaTheme="minorEastAsia" w:cstheme="minorHAnsi"/>
          <w:sz w:val="24"/>
          <w:szCs w:val="24"/>
          <w:lang w:val="en-CA"/>
        </w:rPr>
        <w:t xml:space="preserve"> MC, </w:t>
      </w:r>
      <w:proofErr w:type="spellStart"/>
      <w:r w:rsidRPr="005C3801">
        <w:rPr>
          <w:rFonts w:eastAsiaTheme="minorEastAsia" w:cstheme="minorHAnsi"/>
          <w:sz w:val="24"/>
          <w:szCs w:val="24"/>
          <w:lang w:val="en-CA"/>
        </w:rPr>
        <w:t>Kattge</w:t>
      </w:r>
      <w:proofErr w:type="spellEnd"/>
      <w:r w:rsidRPr="005C3801">
        <w:rPr>
          <w:rFonts w:eastAsiaTheme="minorEastAsia" w:cstheme="minorHAnsi"/>
          <w:sz w:val="24"/>
          <w:szCs w:val="24"/>
          <w:lang w:val="en-CA"/>
        </w:rPr>
        <w:t xml:space="preserve"> J, et al. 2017. A roadmap for improving the representation of photosynthesis in Earth system models. New </w:t>
      </w:r>
      <w:proofErr w:type="spellStart"/>
      <w:r w:rsidRPr="005C3801">
        <w:rPr>
          <w:rFonts w:eastAsiaTheme="minorEastAsia" w:cstheme="minorHAnsi"/>
          <w:sz w:val="24"/>
          <w:szCs w:val="24"/>
          <w:lang w:val="en-CA"/>
        </w:rPr>
        <w:t>Phytologist</w:t>
      </w:r>
      <w:proofErr w:type="spellEnd"/>
      <w:r w:rsidRPr="005C3801">
        <w:rPr>
          <w:rFonts w:eastAsiaTheme="minorEastAsia" w:cstheme="minorHAnsi"/>
          <w:sz w:val="24"/>
          <w:szCs w:val="24"/>
          <w:lang w:val="en-CA"/>
        </w:rPr>
        <w:t xml:space="preserve"> 213:22-42.</w:t>
      </w:r>
    </w:p>
    <w:p w14:paraId="123E8265" w14:textId="053330C2" w:rsidR="009465F7" w:rsidRPr="005C3801" w:rsidRDefault="00ED69C5" w:rsidP="00522DC5">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Sharkey TD. 1985.</w:t>
      </w:r>
      <w:r w:rsidR="000264E2" w:rsidRPr="005C3801">
        <w:rPr>
          <w:rFonts w:eastAsiaTheme="minorEastAsia" w:cstheme="minorHAnsi"/>
          <w:sz w:val="24"/>
          <w:szCs w:val="24"/>
          <w:lang w:val="en-CA"/>
        </w:rPr>
        <w:t xml:space="preserve"> Photosynthesis in intact leaves of C</w:t>
      </w:r>
      <w:r w:rsidR="000264E2" w:rsidRPr="005C3801">
        <w:rPr>
          <w:rFonts w:eastAsiaTheme="minorEastAsia" w:cstheme="minorHAnsi"/>
          <w:sz w:val="24"/>
          <w:szCs w:val="24"/>
          <w:vertAlign w:val="subscript"/>
          <w:lang w:val="en-CA"/>
        </w:rPr>
        <w:t>3</w:t>
      </w:r>
      <w:r w:rsidR="000264E2" w:rsidRPr="005C3801">
        <w:rPr>
          <w:rFonts w:eastAsiaTheme="minorEastAsia" w:cstheme="minorHAnsi"/>
          <w:sz w:val="24"/>
          <w:szCs w:val="24"/>
          <w:lang w:val="en-CA"/>
        </w:rPr>
        <w:t xml:space="preserve"> plants – physics, physiology and rate limitations. Botanical Review 51:53-105.</w:t>
      </w:r>
    </w:p>
    <w:p w14:paraId="031D08C1" w14:textId="2C561E36" w:rsidR="004D451E" w:rsidRPr="005C3801" w:rsidRDefault="004D451E"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Smith NG, Dukes JS. 2017. Short-term acclimation to warmer temperatures accelerates leaf carbon exchange processes across plant types. Global Change Biology 23:4840-4853.</w:t>
      </w:r>
    </w:p>
    <w:p w14:paraId="7ED1D91A" w14:textId="062CFD2F"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Way DA,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2018. Improving models of photosynthetic thermal acclimation: which parameters are most important and how many should be modified? Global Change Biology 24:1580-1598.</w:t>
      </w:r>
    </w:p>
    <w:p w14:paraId="06F9B963" w14:textId="115226E3"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Stinziano JR, </w:t>
      </w:r>
      <w:proofErr w:type="spellStart"/>
      <w:r w:rsidRPr="005C3801">
        <w:rPr>
          <w:rFonts w:eastAsiaTheme="minorEastAsia" w:cstheme="minorHAnsi"/>
          <w:sz w:val="24"/>
          <w:szCs w:val="24"/>
          <w:lang w:val="en-CA"/>
        </w:rPr>
        <w:t>Bauerle</w:t>
      </w:r>
      <w:proofErr w:type="spellEnd"/>
      <w:r w:rsidRPr="005C3801">
        <w:rPr>
          <w:rFonts w:eastAsiaTheme="minorEastAsia" w:cstheme="minorHAnsi"/>
          <w:sz w:val="24"/>
          <w:szCs w:val="24"/>
          <w:lang w:val="en-CA"/>
        </w:rPr>
        <w:t xml:space="preserve"> WL, Way DA. 2019. Modelled net carbon gain responses to climate change in boreal trees: impacts of photosynthetic parameter selection and acclimation. Global Change Biology 25:1445-1465.</w:t>
      </w:r>
    </w:p>
    <w:p w14:paraId="472996C7" w14:textId="5BABE779" w:rsidR="00522DC5" w:rsidRPr="005C3801" w:rsidRDefault="00522DC5" w:rsidP="002B0AA8">
      <w:pPr>
        <w:spacing w:after="0" w:line="360" w:lineRule="auto"/>
        <w:ind w:left="567" w:hanging="567"/>
        <w:rPr>
          <w:rFonts w:eastAsiaTheme="minorEastAsia" w:cstheme="minorHAnsi"/>
          <w:sz w:val="24"/>
          <w:szCs w:val="24"/>
          <w:lang w:val="en-CA"/>
        </w:rPr>
      </w:pPr>
      <w:r w:rsidRPr="005C3801">
        <w:rPr>
          <w:rFonts w:eastAsiaTheme="minorEastAsia" w:cstheme="minorHAnsi"/>
          <w:sz w:val="24"/>
          <w:szCs w:val="24"/>
          <w:lang w:val="en-CA"/>
        </w:rPr>
        <w:t xml:space="preserve">Way DA, </w:t>
      </w:r>
      <w:proofErr w:type="spellStart"/>
      <w:r w:rsidRPr="005C3801">
        <w:rPr>
          <w:rFonts w:eastAsiaTheme="minorEastAsia" w:cstheme="minorHAnsi"/>
          <w:sz w:val="24"/>
          <w:szCs w:val="24"/>
          <w:lang w:val="en-CA"/>
        </w:rPr>
        <w:t>Yamori</w:t>
      </w:r>
      <w:proofErr w:type="spellEnd"/>
      <w:r w:rsidRPr="005C3801">
        <w:rPr>
          <w:rFonts w:eastAsiaTheme="minorEastAsia" w:cstheme="minorHAnsi"/>
          <w:sz w:val="24"/>
          <w:szCs w:val="24"/>
          <w:lang w:val="en-CA"/>
        </w:rPr>
        <w:t xml:space="preserve"> W. 2014. Thermal acclimation of photosynthesis: on the importance of adjusting our definitions and accounting for thermal acclimation of respiration. Photosynthesis Research 119:89-100.</w:t>
      </w:r>
    </w:p>
    <w:p w14:paraId="0BE5801A" w14:textId="77777777" w:rsidR="009C7884" w:rsidRPr="005C3801" w:rsidRDefault="009C7884">
      <w:pPr>
        <w:rPr>
          <w:rFonts w:eastAsiaTheme="minorEastAsia" w:cstheme="minorHAnsi"/>
          <w:b/>
          <w:sz w:val="24"/>
          <w:szCs w:val="24"/>
          <w:lang w:val="en-CA"/>
        </w:rPr>
      </w:pPr>
      <w:r w:rsidRPr="005C3801">
        <w:rPr>
          <w:rFonts w:eastAsiaTheme="minorEastAsia" w:cstheme="minorHAnsi"/>
          <w:b/>
          <w:sz w:val="24"/>
          <w:szCs w:val="24"/>
          <w:lang w:val="en-CA"/>
        </w:rPr>
        <w:br w:type="page"/>
      </w:r>
    </w:p>
    <w:p w14:paraId="7E700A75" w14:textId="77777777" w:rsidR="00824E08" w:rsidRPr="005C3801" w:rsidRDefault="00824E08" w:rsidP="002B0AA8">
      <w:pPr>
        <w:spacing w:after="0" w:line="360" w:lineRule="auto"/>
        <w:rPr>
          <w:rFonts w:eastAsiaTheme="minorEastAsia" w:cstheme="minorHAnsi"/>
          <w:sz w:val="24"/>
          <w:szCs w:val="24"/>
          <w:lang w:val="en-CA"/>
        </w:rPr>
      </w:pPr>
      <w:r w:rsidRPr="005C3801">
        <w:rPr>
          <w:rFonts w:eastAsiaTheme="minorEastAsia" w:cstheme="minorHAnsi"/>
          <w:b/>
          <w:sz w:val="24"/>
          <w:szCs w:val="24"/>
          <w:lang w:val="en-CA"/>
        </w:rPr>
        <w:lastRenderedPageBreak/>
        <w:t>Figures</w:t>
      </w:r>
    </w:p>
    <w:p w14:paraId="2B4E375C" w14:textId="5166A524" w:rsidR="00E875FB" w:rsidRPr="005C3801" w:rsidRDefault="009B201D" w:rsidP="002B0AA8">
      <w:pPr>
        <w:spacing w:after="0" w:line="360" w:lineRule="auto"/>
        <w:rPr>
          <w:rFonts w:eastAsiaTheme="minorEastAsia" w:cstheme="minorHAnsi"/>
          <w:sz w:val="24"/>
          <w:szCs w:val="24"/>
          <w:lang w:val="en-CA"/>
        </w:rPr>
      </w:pPr>
      <w:r w:rsidRPr="005C3801">
        <w:rPr>
          <w:rFonts w:eastAsiaTheme="minorEastAsia" w:cstheme="minorHAnsi"/>
          <w:noProof/>
          <w:sz w:val="24"/>
          <w:szCs w:val="24"/>
          <w:lang w:val="de-DE" w:eastAsia="de-DE"/>
        </w:rPr>
        <w:drawing>
          <wp:inline distT="0" distB="0" distL="0" distR="0" wp14:anchorId="69DA383B" wp14:editId="028E8ACF">
            <wp:extent cx="3848100" cy="769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9950" cy="7699900"/>
                    </a:xfrm>
                    <a:prstGeom prst="rect">
                      <a:avLst/>
                    </a:prstGeom>
                  </pic:spPr>
                </pic:pic>
              </a:graphicData>
            </a:graphic>
          </wp:inline>
        </w:drawing>
      </w:r>
    </w:p>
    <w:p w14:paraId="7EC671E2" w14:textId="6C18C78E" w:rsidR="009B201D" w:rsidRPr="005C3801" w:rsidRDefault="00627358"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Figure 1 </w:t>
      </w:r>
      <w:r w:rsidR="009C7884" w:rsidRPr="005C3801">
        <w:rPr>
          <w:rFonts w:eastAsiaTheme="minorEastAsia" w:cstheme="minorHAnsi"/>
          <w:sz w:val="24"/>
          <w:szCs w:val="24"/>
          <w:lang w:val="en-CA"/>
        </w:rPr>
        <w:t>–</w:t>
      </w:r>
      <w:r w:rsidRPr="005C3801">
        <w:rPr>
          <w:rFonts w:eastAsiaTheme="minorEastAsia" w:cstheme="minorHAnsi"/>
          <w:sz w:val="24"/>
          <w:szCs w:val="24"/>
          <w:lang w:val="en-CA"/>
        </w:rPr>
        <w:t xml:space="preserve"> </w:t>
      </w:r>
      <w:r w:rsidR="009C7884" w:rsidRPr="005C3801">
        <w:rPr>
          <w:rFonts w:eastAsiaTheme="minorEastAsia" w:cstheme="minorHAnsi"/>
          <w:sz w:val="24"/>
          <w:szCs w:val="24"/>
          <w:lang w:val="en-CA"/>
        </w:rPr>
        <w:t xml:space="preserve">The modified Arrhenius equation with the missing term (Equation </w:t>
      </w:r>
      <w:r w:rsidR="00BF0B3C">
        <w:rPr>
          <w:rFonts w:eastAsiaTheme="minorEastAsia" w:cstheme="minorHAnsi"/>
          <w:sz w:val="24"/>
          <w:szCs w:val="24"/>
          <w:lang w:val="en-CA"/>
        </w:rPr>
        <w:t>10</w:t>
      </w:r>
      <w:r w:rsidR="009C7884" w:rsidRPr="005C3801">
        <w:rPr>
          <w:rFonts w:eastAsiaTheme="minorEastAsia" w:cstheme="minorHAnsi"/>
          <w:sz w:val="24"/>
          <w:szCs w:val="24"/>
          <w:lang w:val="en-CA"/>
        </w:rPr>
        <w:t xml:space="preserve">) gives </w:t>
      </w:r>
    </w:p>
    <w:p w14:paraId="1F87FE21" w14:textId="61F6749F" w:rsidR="00016E46" w:rsidRPr="005C3801" w:rsidRDefault="009B201D"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w:t>
      </w:r>
      <w:r w:rsidR="00016E46" w:rsidRPr="005C3801">
        <w:rPr>
          <w:rFonts w:eastAsiaTheme="minorEastAsia" w:cstheme="minorHAnsi"/>
          <w:sz w:val="24"/>
          <w:szCs w:val="24"/>
          <w:lang w:val="en-CA"/>
        </w:rPr>
        <w:t xml:space="preserve">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00016E46" w:rsidRPr="005C3801">
        <w:rPr>
          <w:rFonts w:eastAsiaTheme="minorEastAsia" w:cstheme="minorHAnsi"/>
          <w:sz w:val="24"/>
          <w:szCs w:val="24"/>
          <w:lang w:val="en-CA"/>
        </w:rPr>
        <w:t xml:space="preserve">for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(a-d) and ΔS (e-h) for both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(a, b, e, f) and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xml:space="preserve"> (c, d, g, h) under scenarios where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is allowed to vary (a, c, e, g) and is fixed to 200 kJ mol</w:t>
      </w:r>
      <w:r w:rsidR="00016E46" w:rsidRPr="005C3801">
        <w:rPr>
          <w:rFonts w:eastAsiaTheme="minorEastAsia" w:cstheme="minorHAnsi"/>
          <w:sz w:val="24"/>
          <w:szCs w:val="24"/>
          <w:vertAlign w:val="superscript"/>
          <w:lang w:val="en-CA"/>
        </w:rPr>
        <w:t>-1</w:t>
      </w:r>
      <w:r w:rsidR="00016E46" w:rsidRPr="005C3801">
        <w:rPr>
          <w:rFonts w:eastAsiaTheme="minorEastAsia" w:cstheme="minorHAnsi"/>
          <w:sz w:val="24"/>
          <w:szCs w:val="24"/>
          <w:lang w:val="en-CA"/>
        </w:rPr>
        <w:t xml:space="preserve"> (b, d, f, h). </w:t>
      </w:r>
      <w:r w:rsidR="00AE19A7">
        <w:rPr>
          <w:rFonts w:eastAsiaTheme="minorEastAsia" w:cstheme="minorHAnsi"/>
          <w:sz w:val="24"/>
          <w:szCs w:val="24"/>
          <w:lang w:val="en-CA"/>
        </w:rPr>
        <w:t>“</w:t>
      </w:r>
      <w:r w:rsidR="00016E46" w:rsidRPr="005C3801">
        <w:rPr>
          <w:rFonts w:eastAsiaTheme="minorEastAsia" w:cstheme="minorHAnsi"/>
          <w:sz w:val="24"/>
          <w:szCs w:val="24"/>
          <w:lang w:val="en-CA"/>
        </w:rPr>
        <w:t>New</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10</w:t>
      </w:r>
      <w:r w:rsidR="00016E46"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00016E46" w:rsidRPr="005C3801">
        <w:rPr>
          <w:rFonts w:eastAsiaTheme="minorEastAsia" w:cstheme="minorHAnsi"/>
          <w:sz w:val="24"/>
          <w:szCs w:val="24"/>
          <w:lang w:val="en-CA"/>
        </w:rPr>
        <w:t>Old</w:t>
      </w:r>
      <w:r w:rsidR="00AE19A7">
        <w:rPr>
          <w:rFonts w:eastAsiaTheme="minorEastAsia" w:cstheme="minorHAnsi"/>
          <w:sz w:val="24"/>
          <w:szCs w:val="24"/>
          <w:lang w:val="en-CA"/>
        </w:rPr>
        <w:t>”</w:t>
      </w:r>
      <w:r w:rsidR="00016E46"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00016E46" w:rsidRPr="005C3801">
        <w:rPr>
          <w:rFonts w:eastAsiaTheme="minorEastAsia" w:cstheme="minorHAnsi"/>
          <w:sz w:val="24"/>
          <w:szCs w:val="24"/>
          <w:lang w:val="en-CA"/>
        </w:rPr>
        <w:t xml:space="preserve">. </w:t>
      </w:r>
      <w:proofErr w:type="spellStart"/>
      <w:r w:rsidR="00016E46" w:rsidRPr="005C3801">
        <w:rPr>
          <w:rFonts w:eastAsiaTheme="minorEastAsia" w:cstheme="minorHAnsi"/>
          <w:sz w:val="24"/>
          <w:szCs w:val="24"/>
          <w:lang w:val="en-CA"/>
        </w:rPr>
        <w:t>E</w:t>
      </w:r>
      <w:r w:rsidR="00016E46" w:rsidRPr="005C3801">
        <w:rPr>
          <w:rFonts w:eastAsiaTheme="minorEastAsia" w:cstheme="minorHAnsi"/>
          <w:sz w:val="24"/>
          <w:szCs w:val="24"/>
          <w:vertAlign w:val="subscript"/>
          <w:lang w:val="en-CA"/>
        </w:rPr>
        <w:t>a</w:t>
      </w:r>
      <w:proofErr w:type="spellEnd"/>
      <w:r w:rsidR="00016E46" w:rsidRPr="005C3801">
        <w:rPr>
          <w:rFonts w:eastAsiaTheme="minorEastAsia" w:cstheme="minorHAnsi"/>
          <w:sz w:val="24"/>
          <w:szCs w:val="24"/>
          <w:lang w:val="en-CA"/>
        </w:rPr>
        <w:t xml:space="preserve">: activation energy, ΔS: entropy parameter, </w:t>
      </w:r>
      <w:proofErr w:type="spellStart"/>
      <w:r w:rsidR="00016E46" w:rsidRPr="005C3801">
        <w:rPr>
          <w:rFonts w:eastAsiaTheme="minorEastAsia" w:cstheme="minorHAnsi"/>
          <w:sz w:val="24"/>
          <w:szCs w:val="24"/>
          <w:lang w:val="en-CA"/>
        </w:rPr>
        <w:t>H</w:t>
      </w:r>
      <w:r w:rsidR="00016E46" w:rsidRPr="005C3801">
        <w:rPr>
          <w:rFonts w:eastAsiaTheme="minorEastAsia" w:cstheme="minorHAnsi"/>
          <w:sz w:val="24"/>
          <w:szCs w:val="24"/>
          <w:vertAlign w:val="subscript"/>
          <w:lang w:val="en-CA"/>
        </w:rPr>
        <w:t>d</w:t>
      </w:r>
      <w:proofErr w:type="spellEnd"/>
      <w:r w:rsidR="00016E46" w:rsidRPr="005C3801">
        <w:rPr>
          <w:rFonts w:eastAsiaTheme="minorEastAsia" w:cstheme="minorHAnsi"/>
          <w:sz w:val="24"/>
          <w:szCs w:val="24"/>
          <w:lang w:val="en-CA"/>
        </w:rPr>
        <w:t xml:space="preserve">: deactivation energy, </w:t>
      </w:r>
      <w:proofErr w:type="spellStart"/>
      <w:r w:rsidR="00016E46" w:rsidRPr="005C3801">
        <w:rPr>
          <w:rFonts w:eastAsiaTheme="minorEastAsia" w:cstheme="minorHAnsi"/>
          <w:sz w:val="24"/>
          <w:szCs w:val="24"/>
          <w:lang w:val="en-CA"/>
        </w:rPr>
        <w:t>V</w:t>
      </w:r>
      <w:r w:rsidR="00016E46" w:rsidRPr="005C3801">
        <w:rPr>
          <w:rFonts w:eastAsiaTheme="minorEastAsia" w:cstheme="minorHAnsi"/>
          <w:sz w:val="24"/>
          <w:szCs w:val="24"/>
          <w:vertAlign w:val="subscript"/>
          <w:lang w:val="en-CA"/>
        </w:rPr>
        <w:t>cmax</w:t>
      </w:r>
      <w:proofErr w:type="spellEnd"/>
      <w:r w:rsidR="00016E46" w:rsidRPr="005C3801">
        <w:rPr>
          <w:rFonts w:eastAsiaTheme="minorEastAsia" w:cstheme="minorHAnsi"/>
          <w:sz w:val="24"/>
          <w:szCs w:val="24"/>
          <w:lang w:val="en-CA"/>
        </w:rPr>
        <w:t xml:space="preserve">: maximum capacity of rubisco carboxylation, </w:t>
      </w:r>
      <w:proofErr w:type="spellStart"/>
      <w:r w:rsidR="00016E46" w:rsidRPr="005C3801">
        <w:rPr>
          <w:rFonts w:eastAsiaTheme="minorEastAsia" w:cstheme="minorHAnsi"/>
          <w:sz w:val="24"/>
          <w:szCs w:val="24"/>
          <w:lang w:val="en-CA"/>
        </w:rPr>
        <w:t>J</w:t>
      </w:r>
      <w:r w:rsidR="00016E46" w:rsidRPr="005C3801">
        <w:rPr>
          <w:rFonts w:eastAsiaTheme="minorEastAsia" w:cstheme="minorHAnsi"/>
          <w:sz w:val="24"/>
          <w:szCs w:val="24"/>
          <w:vertAlign w:val="subscript"/>
          <w:lang w:val="en-CA"/>
        </w:rPr>
        <w:t>max</w:t>
      </w:r>
      <w:proofErr w:type="spellEnd"/>
      <w:r w:rsidR="00016E46" w:rsidRPr="005C3801">
        <w:rPr>
          <w:rFonts w:eastAsiaTheme="minorEastAsia" w:cstheme="minorHAnsi"/>
          <w:sz w:val="24"/>
          <w:szCs w:val="24"/>
          <w:lang w:val="en-CA"/>
        </w:rPr>
        <w:t>: maximum rate of electron transport. Blue line indicates 1:1 line.</w:t>
      </w:r>
    </w:p>
    <w:p w14:paraId="7F6A4D72" w14:textId="4733665F" w:rsidR="00E45E7B" w:rsidRPr="005C3801" w:rsidRDefault="00AD00FE" w:rsidP="002B0AA8">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lastRenderedPageBreak/>
        <w:t xml:space="preserve"> </w:t>
      </w:r>
      <w:r w:rsidR="00016E46" w:rsidRPr="005C3801">
        <w:rPr>
          <w:rFonts w:eastAsiaTheme="minorEastAsia" w:cstheme="minorHAnsi"/>
          <w:noProof/>
          <w:sz w:val="24"/>
          <w:szCs w:val="24"/>
          <w:lang w:val="de-DE" w:eastAsia="de-DE"/>
        </w:rPr>
        <w:drawing>
          <wp:inline distT="0" distB="0" distL="0" distR="0" wp14:anchorId="11384C0F" wp14:editId="70D44307">
            <wp:extent cx="5486400" cy="731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7315200"/>
                    </a:xfrm>
                    <a:prstGeom prst="rect">
                      <a:avLst/>
                    </a:prstGeom>
                  </pic:spPr>
                </pic:pic>
              </a:graphicData>
            </a:graphic>
          </wp:inline>
        </w:drawing>
      </w:r>
    </w:p>
    <w:p w14:paraId="3A678871" w14:textId="46E4D366"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Figure 2 – The modified Arrhenius equation with the missing term (Equation </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gives </w:t>
      </w:r>
    </w:p>
    <w:p w14:paraId="30EA3AEE" w14:textId="457B2879" w:rsidR="00016E46" w:rsidRPr="005C3801" w:rsidRDefault="00016E46" w:rsidP="00016E46">
      <w:pPr>
        <w:spacing w:after="0" w:line="360" w:lineRule="auto"/>
        <w:rPr>
          <w:rFonts w:eastAsiaTheme="minorEastAsia" w:cstheme="minorHAnsi"/>
          <w:sz w:val="24"/>
          <w:szCs w:val="24"/>
          <w:lang w:val="en-CA"/>
        </w:rPr>
      </w:pPr>
      <w:r w:rsidRPr="005C3801">
        <w:rPr>
          <w:rFonts w:eastAsiaTheme="minorEastAsia" w:cstheme="minorHAnsi"/>
          <w:sz w:val="24"/>
          <w:szCs w:val="24"/>
          <w:lang w:val="en-CA"/>
        </w:rPr>
        <w:t xml:space="preserve">similar temperature response parameters as Equation </w:t>
      </w:r>
      <w:r w:rsidR="00BF0B3C">
        <w:rPr>
          <w:rFonts w:eastAsiaTheme="minorEastAsia" w:cstheme="minorHAnsi"/>
          <w:sz w:val="24"/>
          <w:szCs w:val="24"/>
          <w:lang w:val="en-CA"/>
        </w:rPr>
        <w:t>3</w:t>
      </w:r>
      <w:r w:rsidR="00BF0B3C" w:rsidRPr="005C3801">
        <w:rPr>
          <w:rFonts w:eastAsiaTheme="minorEastAsia" w:cstheme="minorHAnsi"/>
          <w:sz w:val="24"/>
          <w:szCs w:val="24"/>
          <w:lang w:val="en-CA"/>
        </w:rPr>
        <w:t xml:space="preserve"> </w:t>
      </w:r>
      <w:r w:rsidRPr="005C3801">
        <w:rPr>
          <w:rFonts w:eastAsiaTheme="minorEastAsia" w:cstheme="minorHAnsi"/>
          <w:sz w:val="24"/>
          <w:szCs w:val="24"/>
          <w:lang w:val="en-CA"/>
        </w:rPr>
        <w:t>for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(a-d) and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(e, f) for both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(a, b, e) and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xml:space="preserve"> (c, d, f) under scenarios where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w:t>
      </w:r>
      <w:proofErr w:type="gramStart"/>
      <w:r w:rsidRPr="005C3801">
        <w:rPr>
          <w:rFonts w:eastAsiaTheme="minorEastAsia" w:cstheme="minorHAnsi"/>
          <w:sz w:val="24"/>
          <w:szCs w:val="24"/>
          <w:lang w:val="en-CA"/>
        </w:rPr>
        <w:t>is allowed to</w:t>
      </w:r>
      <w:proofErr w:type="gramEnd"/>
      <w:r w:rsidRPr="005C3801">
        <w:rPr>
          <w:rFonts w:eastAsiaTheme="minorEastAsia" w:cstheme="minorHAnsi"/>
          <w:sz w:val="24"/>
          <w:szCs w:val="24"/>
          <w:lang w:val="en-CA"/>
        </w:rPr>
        <w:t xml:space="preserve"> vary (a, c, e, f) and is fixed to </w:t>
      </w:r>
      <w:r w:rsidRPr="005C3801">
        <w:rPr>
          <w:rFonts w:eastAsiaTheme="minorEastAsia" w:cstheme="minorHAnsi"/>
          <w:sz w:val="24"/>
          <w:szCs w:val="24"/>
          <w:lang w:val="en-CA"/>
        </w:rPr>
        <w:lastRenderedPageBreak/>
        <w:t>200 kJ mol</w:t>
      </w:r>
      <w:r w:rsidRPr="005C3801">
        <w:rPr>
          <w:rFonts w:eastAsiaTheme="minorEastAsia" w:cstheme="minorHAnsi"/>
          <w:sz w:val="24"/>
          <w:szCs w:val="24"/>
          <w:vertAlign w:val="superscript"/>
          <w:lang w:val="en-CA"/>
        </w:rPr>
        <w:t>-1</w:t>
      </w:r>
      <w:r w:rsidRPr="005C3801">
        <w:rPr>
          <w:rFonts w:eastAsiaTheme="minorEastAsia" w:cstheme="minorHAnsi"/>
          <w:sz w:val="24"/>
          <w:szCs w:val="24"/>
          <w:lang w:val="en-CA"/>
        </w:rPr>
        <w:t xml:space="preserve"> (b, d). </w:t>
      </w:r>
      <w:r w:rsidR="00AE19A7">
        <w:rPr>
          <w:rFonts w:eastAsiaTheme="minorEastAsia" w:cstheme="minorHAnsi"/>
          <w:sz w:val="24"/>
          <w:szCs w:val="24"/>
          <w:lang w:val="en-CA"/>
        </w:rPr>
        <w:t>“</w:t>
      </w:r>
      <w:r w:rsidRPr="005C3801">
        <w:rPr>
          <w:rFonts w:eastAsiaTheme="minorEastAsia" w:cstheme="minorHAnsi"/>
          <w:sz w:val="24"/>
          <w:szCs w:val="24"/>
          <w:lang w:val="en-CA"/>
        </w:rPr>
        <w:t>New</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w:t>
      </w:r>
      <w:r w:rsidR="00BF0B3C">
        <w:rPr>
          <w:rFonts w:eastAsiaTheme="minorEastAsia" w:cstheme="minorHAnsi"/>
          <w:sz w:val="24"/>
          <w:szCs w:val="24"/>
          <w:lang w:val="en-CA"/>
        </w:rPr>
        <w:t>10</w:t>
      </w:r>
      <w:r w:rsidRPr="005C3801">
        <w:rPr>
          <w:rFonts w:eastAsiaTheme="minorEastAsia" w:cstheme="minorHAnsi"/>
          <w:sz w:val="24"/>
          <w:szCs w:val="24"/>
          <w:lang w:val="en-CA"/>
        </w:rPr>
        <w:t xml:space="preserve">, </w:t>
      </w:r>
      <w:r w:rsidR="00AE19A7">
        <w:rPr>
          <w:rFonts w:eastAsiaTheme="minorEastAsia" w:cstheme="minorHAnsi"/>
          <w:sz w:val="24"/>
          <w:szCs w:val="24"/>
          <w:lang w:val="en-CA"/>
        </w:rPr>
        <w:t>“</w:t>
      </w:r>
      <w:r w:rsidRPr="005C3801">
        <w:rPr>
          <w:rFonts w:eastAsiaTheme="minorEastAsia" w:cstheme="minorHAnsi"/>
          <w:sz w:val="24"/>
          <w:szCs w:val="24"/>
          <w:lang w:val="en-CA"/>
        </w:rPr>
        <w:t>Old</w:t>
      </w:r>
      <w:r w:rsidR="00AE19A7">
        <w:rPr>
          <w:rFonts w:eastAsiaTheme="minorEastAsia" w:cstheme="minorHAnsi"/>
          <w:sz w:val="24"/>
          <w:szCs w:val="24"/>
          <w:lang w:val="en-CA"/>
        </w:rPr>
        <w:t>”</w:t>
      </w:r>
      <w:r w:rsidRPr="005C3801">
        <w:rPr>
          <w:rFonts w:eastAsiaTheme="minorEastAsia" w:cstheme="minorHAnsi"/>
          <w:sz w:val="24"/>
          <w:szCs w:val="24"/>
          <w:lang w:val="en-CA"/>
        </w:rPr>
        <w:t xml:space="preserve"> indicates Equation </w:t>
      </w:r>
      <w:r w:rsidR="00BF0B3C">
        <w:rPr>
          <w:rFonts w:eastAsiaTheme="minorEastAsia" w:cstheme="minorHAnsi"/>
          <w:sz w:val="24"/>
          <w:szCs w:val="24"/>
          <w:lang w:val="en-CA"/>
        </w:rPr>
        <w:t>3</w:t>
      </w:r>
      <w:r w:rsidRPr="005C3801">
        <w:rPr>
          <w:rFonts w:eastAsiaTheme="minorEastAsia" w:cstheme="minorHAnsi"/>
          <w:sz w:val="24"/>
          <w:szCs w:val="24"/>
          <w:lang w:val="en-CA"/>
        </w:rPr>
        <w:t>. k</w:t>
      </w:r>
      <w:r w:rsidRPr="005C3801">
        <w:rPr>
          <w:rFonts w:eastAsiaTheme="minorEastAsia" w:cstheme="minorHAnsi"/>
          <w:sz w:val="24"/>
          <w:szCs w:val="24"/>
          <w:vertAlign w:val="subscript"/>
          <w:lang w:val="en-CA"/>
        </w:rPr>
        <w:t>25</w:t>
      </w:r>
      <w:r w:rsidRPr="005C3801">
        <w:rPr>
          <w:rFonts w:eastAsiaTheme="minorEastAsia" w:cstheme="minorHAnsi"/>
          <w:sz w:val="24"/>
          <w:szCs w:val="24"/>
          <w:lang w:val="en-CA"/>
        </w:rPr>
        <w:t xml:space="preserve">: rate of the process at 25 °C, </w:t>
      </w:r>
      <w:proofErr w:type="spellStart"/>
      <w:r w:rsidRPr="005C3801">
        <w:rPr>
          <w:rFonts w:eastAsiaTheme="minorEastAsia" w:cstheme="minorHAnsi"/>
          <w:sz w:val="24"/>
          <w:szCs w:val="24"/>
          <w:lang w:val="en-CA"/>
        </w:rPr>
        <w:t>H</w:t>
      </w:r>
      <w:r w:rsidRPr="005C3801">
        <w:rPr>
          <w:rFonts w:eastAsiaTheme="minorEastAsia" w:cstheme="minorHAnsi"/>
          <w:sz w:val="24"/>
          <w:szCs w:val="24"/>
          <w:vertAlign w:val="subscript"/>
          <w:lang w:val="en-CA"/>
        </w:rPr>
        <w:t>d</w:t>
      </w:r>
      <w:proofErr w:type="spellEnd"/>
      <w:r w:rsidRPr="005C3801">
        <w:rPr>
          <w:rFonts w:eastAsiaTheme="minorEastAsia" w:cstheme="minorHAnsi"/>
          <w:sz w:val="24"/>
          <w:szCs w:val="24"/>
          <w:lang w:val="en-CA"/>
        </w:rPr>
        <w:t xml:space="preserve">: deactivation energy, </w:t>
      </w:r>
      <w:proofErr w:type="spellStart"/>
      <w:r w:rsidRPr="005C3801">
        <w:rPr>
          <w:rFonts w:eastAsiaTheme="minorEastAsia" w:cstheme="minorHAnsi"/>
          <w:sz w:val="24"/>
          <w:szCs w:val="24"/>
          <w:lang w:val="en-CA"/>
        </w:rPr>
        <w:t>V</w:t>
      </w:r>
      <w:r w:rsidRPr="005C3801">
        <w:rPr>
          <w:rFonts w:eastAsiaTheme="minorEastAsia" w:cstheme="minorHAnsi"/>
          <w:sz w:val="24"/>
          <w:szCs w:val="24"/>
          <w:vertAlign w:val="subscript"/>
          <w:lang w:val="en-CA"/>
        </w:rPr>
        <w:t>cmax</w:t>
      </w:r>
      <w:proofErr w:type="spellEnd"/>
      <w:r w:rsidRPr="005C3801">
        <w:rPr>
          <w:rFonts w:eastAsiaTheme="minorEastAsia" w:cstheme="minorHAnsi"/>
          <w:sz w:val="24"/>
          <w:szCs w:val="24"/>
          <w:lang w:val="en-CA"/>
        </w:rPr>
        <w:t xml:space="preserve">: maximum capacity of rubisco carboxylation, </w:t>
      </w:r>
      <w:proofErr w:type="spellStart"/>
      <w:r w:rsidRPr="005C3801">
        <w:rPr>
          <w:rFonts w:eastAsiaTheme="minorEastAsia" w:cstheme="minorHAnsi"/>
          <w:sz w:val="24"/>
          <w:szCs w:val="24"/>
          <w:lang w:val="en-CA"/>
        </w:rPr>
        <w:t>J</w:t>
      </w:r>
      <w:r w:rsidRPr="005C3801">
        <w:rPr>
          <w:rFonts w:eastAsiaTheme="minorEastAsia" w:cstheme="minorHAnsi"/>
          <w:sz w:val="24"/>
          <w:szCs w:val="24"/>
          <w:vertAlign w:val="subscript"/>
          <w:lang w:val="en-CA"/>
        </w:rPr>
        <w:t>max</w:t>
      </w:r>
      <w:proofErr w:type="spellEnd"/>
      <w:r w:rsidRPr="005C3801">
        <w:rPr>
          <w:rFonts w:eastAsiaTheme="minorEastAsia" w:cstheme="minorHAnsi"/>
          <w:sz w:val="24"/>
          <w:szCs w:val="24"/>
          <w:lang w:val="en-CA"/>
        </w:rPr>
        <w:t>: maximum rate of electron transport. Blue line indicates 1:1 line.</w:t>
      </w:r>
    </w:p>
    <w:p w14:paraId="19EB2EFE" w14:textId="77777777" w:rsidR="00016E46" w:rsidRPr="005C3801" w:rsidRDefault="00016E46" w:rsidP="002B0AA8">
      <w:pPr>
        <w:spacing w:after="0" w:line="360" w:lineRule="auto"/>
        <w:rPr>
          <w:rFonts w:eastAsiaTheme="minorEastAsia" w:cstheme="minorHAnsi"/>
          <w:sz w:val="24"/>
          <w:szCs w:val="24"/>
          <w:lang w:val="en-CA"/>
        </w:rPr>
      </w:pPr>
    </w:p>
    <w:sectPr w:rsidR="00016E46" w:rsidRPr="005C3801" w:rsidSect="00190931">
      <w:footerReference w:type="default" r:id="rId10"/>
      <w:footerReference w:type="first" r:id="rId11"/>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9D6EC" w14:textId="77777777" w:rsidR="00C346C9" w:rsidRDefault="00C346C9" w:rsidP="00190931">
      <w:pPr>
        <w:spacing w:after="0" w:line="240" w:lineRule="auto"/>
      </w:pPr>
      <w:r>
        <w:separator/>
      </w:r>
    </w:p>
  </w:endnote>
  <w:endnote w:type="continuationSeparator" w:id="0">
    <w:p w14:paraId="6D434900" w14:textId="77777777" w:rsidR="00C346C9" w:rsidRDefault="00C346C9" w:rsidP="0019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578518700"/>
      <w:docPartObj>
        <w:docPartGallery w:val="Page Numbers (Bottom of Page)"/>
        <w:docPartUnique/>
      </w:docPartObj>
    </w:sdtPr>
    <w:sdtEndPr>
      <w:rPr>
        <w:noProof/>
      </w:rPr>
    </w:sdtEndPr>
    <w:sdtContent>
      <w:p w14:paraId="28DECC0A" w14:textId="168841A9" w:rsidR="00BF0B3C" w:rsidRPr="00190931" w:rsidRDefault="00BF0B3C">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Pr>
            <w:rFonts w:ascii="Times New Roman" w:hAnsi="Times New Roman" w:cs="Times New Roman"/>
            <w:noProof/>
            <w:sz w:val="24"/>
          </w:rPr>
          <w:t>1</w:t>
        </w:r>
        <w:r w:rsidRPr="00190931">
          <w:rPr>
            <w:rFonts w:ascii="Times New Roman" w:hAnsi="Times New Roman" w:cs="Times New Roman"/>
            <w:noProof/>
            <w:sz w:val="24"/>
          </w:rPr>
          <w:fldChar w:fldCharType="end"/>
        </w:r>
      </w:p>
    </w:sdtContent>
  </w:sdt>
  <w:p w14:paraId="06466E0F" w14:textId="77777777" w:rsidR="00BF0B3C" w:rsidRDefault="00BF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40868"/>
      <w:docPartObj>
        <w:docPartGallery w:val="Page Numbers (Bottom of Page)"/>
        <w:docPartUnique/>
      </w:docPartObj>
    </w:sdtPr>
    <w:sdtEndPr>
      <w:rPr>
        <w:rFonts w:ascii="Times New Roman" w:hAnsi="Times New Roman" w:cs="Times New Roman"/>
        <w:noProof/>
        <w:sz w:val="24"/>
      </w:rPr>
    </w:sdtEndPr>
    <w:sdtContent>
      <w:p w14:paraId="24ED2AB4" w14:textId="77777777" w:rsidR="00BF0B3C" w:rsidRPr="00190931" w:rsidRDefault="00BF0B3C">
        <w:pPr>
          <w:pStyle w:val="Footer"/>
          <w:jc w:val="right"/>
          <w:rPr>
            <w:rFonts w:ascii="Times New Roman" w:hAnsi="Times New Roman" w:cs="Times New Roman"/>
            <w:sz w:val="24"/>
          </w:rPr>
        </w:pPr>
        <w:r w:rsidRPr="00190931">
          <w:rPr>
            <w:rFonts w:ascii="Times New Roman" w:hAnsi="Times New Roman" w:cs="Times New Roman"/>
            <w:sz w:val="24"/>
          </w:rPr>
          <w:fldChar w:fldCharType="begin"/>
        </w:r>
        <w:r w:rsidRPr="00190931">
          <w:rPr>
            <w:rFonts w:ascii="Times New Roman" w:hAnsi="Times New Roman" w:cs="Times New Roman"/>
            <w:sz w:val="24"/>
          </w:rPr>
          <w:instrText xml:space="preserve"> PAGE   \* MERGEFORMAT </w:instrText>
        </w:r>
        <w:r w:rsidRPr="00190931">
          <w:rPr>
            <w:rFonts w:ascii="Times New Roman" w:hAnsi="Times New Roman" w:cs="Times New Roman"/>
            <w:sz w:val="24"/>
          </w:rPr>
          <w:fldChar w:fldCharType="separate"/>
        </w:r>
        <w:r w:rsidRPr="00190931">
          <w:rPr>
            <w:rFonts w:ascii="Times New Roman" w:hAnsi="Times New Roman" w:cs="Times New Roman"/>
            <w:noProof/>
            <w:sz w:val="24"/>
          </w:rPr>
          <w:t>2</w:t>
        </w:r>
        <w:r w:rsidRPr="00190931">
          <w:rPr>
            <w:rFonts w:ascii="Times New Roman" w:hAnsi="Times New Roman" w:cs="Times New Roman"/>
            <w:noProof/>
            <w:sz w:val="24"/>
          </w:rPr>
          <w:fldChar w:fldCharType="end"/>
        </w:r>
      </w:p>
    </w:sdtContent>
  </w:sdt>
  <w:p w14:paraId="398C0AE4" w14:textId="77777777" w:rsidR="00BF0B3C" w:rsidRPr="00190931" w:rsidRDefault="00BF0B3C">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42805" w14:textId="77777777" w:rsidR="00C346C9" w:rsidRDefault="00C346C9" w:rsidP="00190931">
      <w:pPr>
        <w:spacing w:after="0" w:line="240" w:lineRule="auto"/>
      </w:pPr>
      <w:r>
        <w:separator/>
      </w:r>
    </w:p>
  </w:footnote>
  <w:footnote w:type="continuationSeparator" w:id="0">
    <w:p w14:paraId="5B2319C3" w14:textId="77777777" w:rsidR="00C346C9" w:rsidRDefault="00C346C9" w:rsidP="00190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CF5445"/>
    <w:multiLevelType w:val="hybridMultilevel"/>
    <w:tmpl w:val="64185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4576C"/>
    <w:multiLevelType w:val="hybridMultilevel"/>
    <w:tmpl w:val="9B8CC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443"/>
    <w:rsid w:val="00002F89"/>
    <w:rsid w:val="00006AF9"/>
    <w:rsid w:val="00016E46"/>
    <w:rsid w:val="000264E2"/>
    <w:rsid w:val="0003170F"/>
    <w:rsid w:val="00064F2C"/>
    <w:rsid w:val="00074F62"/>
    <w:rsid w:val="000E2CB3"/>
    <w:rsid w:val="00100AE8"/>
    <w:rsid w:val="00124E3E"/>
    <w:rsid w:val="00134D1E"/>
    <w:rsid w:val="00154A14"/>
    <w:rsid w:val="00170E94"/>
    <w:rsid w:val="00184C36"/>
    <w:rsid w:val="00190931"/>
    <w:rsid w:val="00195FC9"/>
    <w:rsid w:val="001B3A9D"/>
    <w:rsid w:val="001C3146"/>
    <w:rsid w:val="001C4756"/>
    <w:rsid w:val="00206D84"/>
    <w:rsid w:val="00247F8E"/>
    <w:rsid w:val="0027580E"/>
    <w:rsid w:val="00290544"/>
    <w:rsid w:val="002B0AA8"/>
    <w:rsid w:val="002C483E"/>
    <w:rsid w:val="002C71BF"/>
    <w:rsid w:val="002D59E1"/>
    <w:rsid w:val="002F07D0"/>
    <w:rsid w:val="002F2DCA"/>
    <w:rsid w:val="00316AA7"/>
    <w:rsid w:val="00340642"/>
    <w:rsid w:val="00352AAF"/>
    <w:rsid w:val="00355443"/>
    <w:rsid w:val="00373122"/>
    <w:rsid w:val="00383A05"/>
    <w:rsid w:val="00394D1C"/>
    <w:rsid w:val="003E2AFD"/>
    <w:rsid w:val="003F2CEA"/>
    <w:rsid w:val="00435780"/>
    <w:rsid w:val="00444F06"/>
    <w:rsid w:val="004512A9"/>
    <w:rsid w:val="004A0367"/>
    <w:rsid w:val="004A501D"/>
    <w:rsid w:val="004B295A"/>
    <w:rsid w:val="004D451E"/>
    <w:rsid w:val="00522DC5"/>
    <w:rsid w:val="005613CA"/>
    <w:rsid w:val="00577D52"/>
    <w:rsid w:val="005A415C"/>
    <w:rsid w:val="005B0FC4"/>
    <w:rsid w:val="005C3801"/>
    <w:rsid w:val="00604480"/>
    <w:rsid w:val="006142CC"/>
    <w:rsid w:val="00620862"/>
    <w:rsid w:val="00627358"/>
    <w:rsid w:val="0063016C"/>
    <w:rsid w:val="00632F39"/>
    <w:rsid w:val="006C1935"/>
    <w:rsid w:val="006D474D"/>
    <w:rsid w:val="006E15F2"/>
    <w:rsid w:val="006E448B"/>
    <w:rsid w:val="006E7FAB"/>
    <w:rsid w:val="00726E6A"/>
    <w:rsid w:val="007609D4"/>
    <w:rsid w:val="00771860"/>
    <w:rsid w:val="007925D5"/>
    <w:rsid w:val="007D1E14"/>
    <w:rsid w:val="00806D1B"/>
    <w:rsid w:val="00810EC4"/>
    <w:rsid w:val="00824E08"/>
    <w:rsid w:val="0083147D"/>
    <w:rsid w:val="00845FFF"/>
    <w:rsid w:val="00876157"/>
    <w:rsid w:val="008E2694"/>
    <w:rsid w:val="008E363A"/>
    <w:rsid w:val="00930D74"/>
    <w:rsid w:val="009333E1"/>
    <w:rsid w:val="00933B5D"/>
    <w:rsid w:val="0093486B"/>
    <w:rsid w:val="00937030"/>
    <w:rsid w:val="009465F7"/>
    <w:rsid w:val="0098727B"/>
    <w:rsid w:val="0099596D"/>
    <w:rsid w:val="009A532B"/>
    <w:rsid w:val="009B201D"/>
    <w:rsid w:val="009C7884"/>
    <w:rsid w:val="009D5E81"/>
    <w:rsid w:val="00A82413"/>
    <w:rsid w:val="00AA725A"/>
    <w:rsid w:val="00AD00FE"/>
    <w:rsid w:val="00AE19A7"/>
    <w:rsid w:val="00AF5434"/>
    <w:rsid w:val="00B06E6A"/>
    <w:rsid w:val="00B074E7"/>
    <w:rsid w:val="00B14AB1"/>
    <w:rsid w:val="00B34BB5"/>
    <w:rsid w:val="00B414CD"/>
    <w:rsid w:val="00B41825"/>
    <w:rsid w:val="00B80B2A"/>
    <w:rsid w:val="00BC42C4"/>
    <w:rsid w:val="00BD0E0E"/>
    <w:rsid w:val="00BF0B3C"/>
    <w:rsid w:val="00C13A0E"/>
    <w:rsid w:val="00C27CAD"/>
    <w:rsid w:val="00C346C9"/>
    <w:rsid w:val="00C36F20"/>
    <w:rsid w:val="00C43FB6"/>
    <w:rsid w:val="00C77D63"/>
    <w:rsid w:val="00C91FD4"/>
    <w:rsid w:val="00CB4687"/>
    <w:rsid w:val="00D3645B"/>
    <w:rsid w:val="00D739D6"/>
    <w:rsid w:val="00D91955"/>
    <w:rsid w:val="00DA4B8D"/>
    <w:rsid w:val="00DA6E1E"/>
    <w:rsid w:val="00DC02BE"/>
    <w:rsid w:val="00DE0E23"/>
    <w:rsid w:val="00DE2A02"/>
    <w:rsid w:val="00DE428A"/>
    <w:rsid w:val="00E03E76"/>
    <w:rsid w:val="00E1657A"/>
    <w:rsid w:val="00E36D2B"/>
    <w:rsid w:val="00E45E7B"/>
    <w:rsid w:val="00E875FB"/>
    <w:rsid w:val="00E955F1"/>
    <w:rsid w:val="00ED69C5"/>
    <w:rsid w:val="00EF3213"/>
    <w:rsid w:val="00F10679"/>
    <w:rsid w:val="00F14592"/>
    <w:rsid w:val="00F22E09"/>
    <w:rsid w:val="00F83B35"/>
    <w:rsid w:val="00FC0DBC"/>
    <w:rsid w:val="00FC3B9D"/>
    <w:rsid w:val="00FE7FF8"/>
    <w:rsid w:val="00FF0915"/>
    <w:rsid w:val="00FF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C62A"/>
  <w15:chartTrackingRefBased/>
  <w15:docId w15:val="{50299DC0-FA1E-4F9E-ADD1-C148D8C2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43"/>
    <w:rPr>
      <w:color w:val="0563C1" w:themeColor="hyperlink"/>
      <w:u w:val="single"/>
    </w:rPr>
  </w:style>
  <w:style w:type="character" w:customStyle="1" w:styleId="UnresolvedMention1">
    <w:name w:val="Unresolved Mention1"/>
    <w:basedOn w:val="DefaultParagraphFont"/>
    <w:uiPriority w:val="99"/>
    <w:semiHidden/>
    <w:unhideWhenUsed/>
    <w:rsid w:val="00355443"/>
    <w:rPr>
      <w:color w:val="605E5C"/>
      <w:shd w:val="clear" w:color="auto" w:fill="E1DFDD"/>
    </w:rPr>
  </w:style>
  <w:style w:type="character" w:styleId="PlaceholderText">
    <w:name w:val="Placeholder Text"/>
    <w:basedOn w:val="DefaultParagraphFont"/>
    <w:uiPriority w:val="99"/>
    <w:semiHidden/>
    <w:rsid w:val="00BC42C4"/>
    <w:rPr>
      <w:color w:val="808080"/>
    </w:rPr>
  </w:style>
  <w:style w:type="paragraph" w:styleId="ListParagraph">
    <w:name w:val="List Paragraph"/>
    <w:basedOn w:val="Normal"/>
    <w:uiPriority w:val="34"/>
    <w:qFormat/>
    <w:rsid w:val="004512A9"/>
    <w:pPr>
      <w:ind w:left="720"/>
      <w:contextualSpacing/>
    </w:pPr>
  </w:style>
  <w:style w:type="paragraph" w:styleId="BalloonText">
    <w:name w:val="Balloon Text"/>
    <w:basedOn w:val="Normal"/>
    <w:link w:val="BalloonTextChar"/>
    <w:uiPriority w:val="99"/>
    <w:semiHidden/>
    <w:unhideWhenUsed/>
    <w:rsid w:val="00627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358"/>
    <w:rPr>
      <w:rFonts w:ascii="Segoe UI" w:hAnsi="Segoe UI" w:cs="Segoe UI"/>
      <w:sz w:val="18"/>
      <w:szCs w:val="18"/>
    </w:rPr>
  </w:style>
  <w:style w:type="character" w:styleId="LineNumber">
    <w:name w:val="line number"/>
    <w:basedOn w:val="DefaultParagraphFont"/>
    <w:uiPriority w:val="99"/>
    <w:semiHidden/>
    <w:unhideWhenUsed/>
    <w:rsid w:val="00190931"/>
  </w:style>
  <w:style w:type="paragraph" w:styleId="Header">
    <w:name w:val="header"/>
    <w:basedOn w:val="Normal"/>
    <w:link w:val="HeaderChar"/>
    <w:uiPriority w:val="99"/>
    <w:unhideWhenUsed/>
    <w:rsid w:val="0019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31"/>
  </w:style>
  <w:style w:type="paragraph" w:styleId="Footer">
    <w:name w:val="footer"/>
    <w:basedOn w:val="Normal"/>
    <w:link w:val="FooterChar"/>
    <w:uiPriority w:val="99"/>
    <w:unhideWhenUsed/>
    <w:rsid w:val="0019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31"/>
  </w:style>
  <w:style w:type="character" w:styleId="CommentReference">
    <w:name w:val="annotation reference"/>
    <w:basedOn w:val="DefaultParagraphFont"/>
    <w:uiPriority w:val="99"/>
    <w:semiHidden/>
    <w:unhideWhenUsed/>
    <w:rsid w:val="001C3146"/>
    <w:rPr>
      <w:sz w:val="16"/>
      <w:szCs w:val="16"/>
    </w:rPr>
  </w:style>
  <w:style w:type="paragraph" w:styleId="CommentText">
    <w:name w:val="annotation text"/>
    <w:basedOn w:val="Normal"/>
    <w:link w:val="CommentTextChar"/>
    <w:uiPriority w:val="99"/>
    <w:semiHidden/>
    <w:unhideWhenUsed/>
    <w:rsid w:val="001C3146"/>
    <w:pPr>
      <w:spacing w:line="240" w:lineRule="auto"/>
    </w:pPr>
    <w:rPr>
      <w:sz w:val="20"/>
      <w:szCs w:val="20"/>
    </w:rPr>
  </w:style>
  <w:style w:type="character" w:customStyle="1" w:styleId="CommentTextChar">
    <w:name w:val="Comment Text Char"/>
    <w:basedOn w:val="DefaultParagraphFont"/>
    <w:link w:val="CommentText"/>
    <w:uiPriority w:val="99"/>
    <w:semiHidden/>
    <w:rsid w:val="001C3146"/>
    <w:rPr>
      <w:sz w:val="20"/>
      <w:szCs w:val="20"/>
    </w:rPr>
  </w:style>
  <w:style w:type="paragraph" w:styleId="CommentSubject">
    <w:name w:val="annotation subject"/>
    <w:basedOn w:val="CommentText"/>
    <w:next w:val="CommentText"/>
    <w:link w:val="CommentSubjectChar"/>
    <w:uiPriority w:val="99"/>
    <w:semiHidden/>
    <w:unhideWhenUsed/>
    <w:rsid w:val="001C3146"/>
    <w:rPr>
      <w:b/>
      <w:bCs/>
    </w:rPr>
  </w:style>
  <w:style w:type="character" w:customStyle="1" w:styleId="CommentSubjectChar">
    <w:name w:val="Comment Subject Char"/>
    <w:basedOn w:val="CommentTextChar"/>
    <w:link w:val="CommentSubject"/>
    <w:uiPriority w:val="99"/>
    <w:semiHidden/>
    <w:rsid w:val="001C31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28629">
      <w:bodyDiv w:val="1"/>
      <w:marLeft w:val="0"/>
      <w:marRight w:val="0"/>
      <w:marTop w:val="0"/>
      <w:marBottom w:val="0"/>
      <w:divBdr>
        <w:top w:val="none" w:sz="0" w:space="0" w:color="auto"/>
        <w:left w:val="none" w:sz="0" w:space="0" w:color="auto"/>
        <w:bottom w:val="none" w:sz="0" w:space="0" w:color="auto"/>
        <w:right w:val="none" w:sz="0" w:space="0" w:color="auto"/>
      </w:divBdr>
    </w:div>
    <w:div w:id="181359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stinziano@unm.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cp:revision>
  <dcterms:created xsi:type="dcterms:W3CDTF">2020-01-06T21:35:00Z</dcterms:created>
  <dcterms:modified xsi:type="dcterms:W3CDTF">2020-01-06T21:35:00Z</dcterms:modified>
</cp:coreProperties>
</file>