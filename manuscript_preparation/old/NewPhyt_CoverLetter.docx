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95365" w14:textId="781D4365" w:rsidR="008335C6" w:rsidRDefault="0090488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April </w:t>
      </w:r>
      <w:r w:rsidR="00800F61">
        <w:rPr>
          <w:rFonts w:ascii="Calibri" w:hAnsi="Calibri" w:cs="Calibri"/>
        </w:rPr>
        <w:t>2</w:t>
      </w:r>
      <w:r w:rsidR="00FD03BD">
        <w:rPr>
          <w:rFonts w:ascii="Calibri" w:hAnsi="Calibri" w:cs="Calibri"/>
        </w:rPr>
        <w:t>1</w:t>
      </w:r>
      <w:r>
        <w:rPr>
          <w:rFonts w:ascii="Calibri" w:hAnsi="Calibri" w:cs="Calibri"/>
        </w:rPr>
        <w:t>, 2020</w:t>
      </w:r>
    </w:p>
    <w:p w14:paraId="078884BA" w14:textId="1B58930A" w:rsidR="00904883" w:rsidRDefault="00904883">
      <w:pPr>
        <w:rPr>
          <w:rFonts w:ascii="Calibri" w:hAnsi="Calibri" w:cs="Calibri"/>
        </w:rPr>
      </w:pPr>
    </w:p>
    <w:p w14:paraId="300D9457" w14:textId="6302040D" w:rsidR="00904883" w:rsidRDefault="00904883">
      <w:pPr>
        <w:rPr>
          <w:rFonts w:ascii="Calibri" w:hAnsi="Calibri" w:cs="Calibri"/>
        </w:rPr>
      </w:pPr>
      <w:r>
        <w:rPr>
          <w:rFonts w:ascii="Calibri" w:hAnsi="Calibri" w:cs="Calibri"/>
        </w:rPr>
        <w:t>Dear Dr. Alistair Hetherington,</w:t>
      </w:r>
    </w:p>
    <w:p w14:paraId="5F6249A0" w14:textId="58AF7656" w:rsidR="00904883" w:rsidRDefault="00904883">
      <w:pPr>
        <w:rPr>
          <w:rFonts w:ascii="Calibri" w:hAnsi="Calibri" w:cs="Calibri"/>
        </w:rPr>
      </w:pPr>
    </w:p>
    <w:p w14:paraId="5E5B9AB4" w14:textId="605F1EAC" w:rsidR="00904883" w:rsidRDefault="0090488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consider our manuscript </w:t>
      </w:r>
      <w:r w:rsidRPr="00904883">
        <w:rPr>
          <w:rFonts w:ascii="Calibri" w:hAnsi="Calibri" w:cs="Calibri"/>
          <w:b/>
        </w:rPr>
        <w:t>“A derivation error that affects carbon balance models exists in the current implementation of the Johnson et al. (1942) modified Arrhenius function”</w:t>
      </w:r>
      <w:r>
        <w:rPr>
          <w:rFonts w:ascii="Calibri" w:hAnsi="Calibri" w:cs="Calibri"/>
        </w:rPr>
        <w:t xml:space="preserve"> by Bridget K. Murphy and Joseph R. Stinziano as a Modellin</w:t>
      </w:r>
      <w:bookmarkStart w:id="0" w:name="_GoBack"/>
      <w:bookmarkEnd w:id="0"/>
      <w:r>
        <w:rPr>
          <w:rFonts w:ascii="Calibri" w:hAnsi="Calibri" w:cs="Calibri"/>
        </w:rPr>
        <w:t>g/Theory Manuscript for publication in New Phytologist. This work was previously submitted to Global Change Biology</w:t>
      </w:r>
      <w:ins w:id="1" w:author="Joseph Stinziano" w:date="2020-04-22T12:00:00Z">
        <w:r w:rsidR="00AD7D60">
          <w:rPr>
            <w:rFonts w:ascii="Calibri" w:hAnsi="Calibri" w:cs="Calibri"/>
          </w:rPr>
          <w:t xml:space="preserve"> and is available on the preprint server </w:t>
        </w:r>
        <w:proofErr w:type="spellStart"/>
        <w:r w:rsidR="00AD7D60">
          <w:rPr>
            <w:rFonts w:ascii="Calibri" w:hAnsi="Calibri" w:cs="Calibri"/>
          </w:rPr>
          <w:t>BioRXiv</w:t>
        </w:r>
        <w:proofErr w:type="spellEnd"/>
        <w:r w:rsidR="00AD7D60">
          <w:rPr>
            <w:rFonts w:ascii="Calibri" w:hAnsi="Calibri" w:cs="Calibri"/>
          </w:rPr>
          <w:t xml:space="preserve"> (</w:t>
        </w:r>
      </w:ins>
      <w:ins w:id="2" w:author="Joseph Stinziano" w:date="2020-04-22T12:01:00Z">
        <w:r w:rsidR="00AD7D60" w:rsidRPr="00AD7D60">
          <w:rPr>
            <w:rFonts w:ascii="Calibri" w:hAnsi="Calibri" w:cs="Calibri"/>
          </w:rPr>
          <w:t>BIORXIV/2020/921973</w:t>
        </w:r>
      </w:ins>
      <w:ins w:id="3" w:author="Joseph Stinziano" w:date="2020-04-22T12:00:00Z">
        <w:r w:rsidR="00AD7D60">
          <w:rPr>
            <w:rFonts w:ascii="Calibri" w:hAnsi="Calibri" w:cs="Calibri"/>
          </w:rPr>
          <w:t>)</w:t>
        </w:r>
      </w:ins>
      <w:r w:rsidR="00800F61">
        <w:rPr>
          <w:rFonts w:ascii="Calibri" w:hAnsi="Calibri" w:cs="Calibri"/>
        </w:rPr>
        <w:t xml:space="preserve">. </w:t>
      </w:r>
      <w:r w:rsidR="00EC4712">
        <w:rPr>
          <w:rFonts w:ascii="Calibri" w:hAnsi="Calibri" w:cs="Calibri"/>
        </w:rPr>
        <w:t xml:space="preserve">We have attached </w:t>
      </w:r>
      <w:del w:id="4" w:author="Joseph Stinziano" w:date="2020-04-22T08:43:00Z">
        <w:r w:rsidR="00EC4712" w:rsidDel="00F26445">
          <w:rPr>
            <w:rFonts w:ascii="Calibri" w:hAnsi="Calibri" w:cs="Calibri"/>
          </w:rPr>
          <w:delText xml:space="preserve">the </w:delText>
        </w:r>
      </w:del>
      <w:ins w:id="5" w:author="Joseph Stinziano" w:date="2020-04-22T08:43:00Z">
        <w:r w:rsidR="00F26445">
          <w:rPr>
            <w:rFonts w:ascii="Calibri" w:hAnsi="Calibri" w:cs="Calibri"/>
          </w:rPr>
          <w:t>our</w:t>
        </w:r>
        <w:r w:rsidR="00F26445">
          <w:rPr>
            <w:rFonts w:ascii="Calibri" w:hAnsi="Calibri" w:cs="Calibri"/>
          </w:rPr>
          <w:t xml:space="preserve"> </w:t>
        </w:r>
      </w:ins>
      <w:r w:rsidR="00EC4712">
        <w:rPr>
          <w:rFonts w:ascii="Calibri" w:hAnsi="Calibri" w:cs="Calibri"/>
        </w:rPr>
        <w:t>response to the reviewers and a version of the manuscript with tracked changes for review only.</w:t>
      </w:r>
    </w:p>
    <w:p w14:paraId="0DFA1D72" w14:textId="4F485197" w:rsidR="00EC4712" w:rsidRDefault="00EC4712">
      <w:pPr>
        <w:rPr>
          <w:rFonts w:ascii="Calibri" w:hAnsi="Calibri" w:cs="Calibri"/>
        </w:rPr>
      </w:pPr>
    </w:p>
    <w:p w14:paraId="0B4C044D" w14:textId="2433CBD8" w:rsidR="00EC4712" w:rsidRDefault="00EC4712" w:rsidP="00EC4712">
      <w:pPr>
        <w:rPr>
          <w:rFonts w:ascii="Calibri" w:hAnsi="Calibri" w:cs="Calibri"/>
          <w:i/>
        </w:rPr>
      </w:pPr>
      <w:r w:rsidRPr="00EC4712">
        <w:rPr>
          <w:rFonts w:ascii="Calibri" w:hAnsi="Calibri" w:cs="Calibri"/>
          <w:i/>
        </w:rPr>
        <w:t>What questions does this work address?</w:t>
      </w:r>
    </w:p>
    <w:p w14:paraId="721FDC08" w14:textId="29419FE2" w:rsidR="00A8489C" w:rsidRDefault="00A8489C" w:rsidP="00EC4712">
      <w:pPr>
        <w:rPr>
          <w:rFonts w:ascii="Calibri" w:hAnsi="Calibri" w:cs="Calibri"/>
          <w:i/>
        </w:rPr>
      </w:pPr>
    </w:p>
    <w:p w14:paraId="613C6CBB" w14:textId="1842F734" w:rsidR="00EC79E5" w:rsidRPr="00412AC2" w:rsidRDefault="00EC79E5" w:rsidP="00EC79E5">
      <w:r>
        <w:t>The manuscript addresses whether a derivation error in the modified Arrhenius equation from Johnson et al. (1942) substantially impacts modelled temperature responses of photosynthesis and plant carbon fluxes.</w:t>
      </w:r>
    </w:p>
    <w:p w14:paraId="246EEA05" w14:textId="464AED21" w:rsidR="00EC4712" w:rsidRDefault="00EC4712">
      <w:pPr>
        <w:rPr>
          <w:rFonts w:ascii="Calibri" w:hAnsi="Calibri" w:cs="Calibri"/>
        </w:rPr>
      </w:pPr>
    </w:p>
    <w:p w14:paraId="0FF850D8" w14:textId="46893EE1" w:rsidR="00EC4712" w:rsidRDefault="00EC4712" w:rsidP="00EC4712">
      <w:pPr>
        <w:rPr>
          <w:rFonts w:ascii="Calibri" w:hAnsi="Calibri" w:cs="Calibri"/>
          <w:i/>
        </w:rPr>
      </w:pPr>
      <w:r w:rsidRPr="00EC4712">
        <w:rPr>
          <w:rFonts w:ascii="Calibri" w:hAnsi="Calibri" w:cs="Calibri"/>
          <w:i/>
        </w:rPr>
        <w:t>How does this work advance our current understanding of plant science?</w:t>
      </w:r>
    </w:p>
    <w:p w14:paraId="1A3E12F0" w14:textId="7B781DCE" w:rsidR="00B462DA" w:rsidRDefault="00B462DA" w:rsidP="00EC4712">
      <w:pPr>
        <w:rPr>
          <w:rFonts w:ascii="Calibri" w:hAnsi="Calibri" w:cs="Calibri"/>
        </w:rPr>
      </w:pPr>
    </w:p>
    <w:p w14:paraId="4A1C5F59" w14:textId="01EA9B81" w:rsidR="00EC79E5" w:rsidRPr="000B4F25" w:rsidRDefault="000B4F25" w:rsidP="00EC4712">
      <w:r>
        <w:t xml:space="preserve">As new, thermodynamically-grounded temperature response models are developed, it is important to revisit the derivation of the models in widespread use (e.g. the </w:t>
      </w:r>
      <w:proofErr w:type="spellStart"/>
      <w:r>
        <w:t>Medlyn</w:t>
      </w:r>
      <w:proofErr w:type="spellEnd"/>
      <w:r>
        <w:t xml:space="preserve"> et al. (2002) version of Johnson et al. (1942)) to assess potential issues and whether it is time to switch conceptual models.</w:t>
      </w:r>
    </w:p>
    <w:p w14:paraId="4377F6CF" w14:textId="77777777" w:rsidR="00EC4712" w:rsidRDefault="00EC4712">
      <w:pPr>
        <w:rPr>
          <w:rFonts w:ascii="Calibri" w:hAnsi="Calibri" w:cs="Calibri"/>
        </w:rPr>
      </w:pPr>
    </w:p>
    <w:p w14:paraId="7FB0F7DF" w14:textId="77777777" w:rsidR="00EC4712" w:rsidRPr="00EC4712" w:rsidRDefault="00EC4712" w:rsidP="00EC4712">
      <w:pPr>
        <w:rPr>
          <w:rFonts w:ascii="Calibri" w:hAnsi="Calibri" w:cs="Calibri"/>
          <w:i/>
        </w:rPr>
      </w:pPr>
      <w:r w:rsidRPr="00EC4712">
        <w:rPr>
          <w:rFonts w:ascii="Calibri" w:hAnsi="Calibri" w:cs="Calibri"/>
          <w:i/>
        </w:rPr>
        <w:t>Why is this work important and timely?</w:t>
      </w:r>
    </w:p>
    <w:p w14:paraId="218883F2" w14:textId="0D3A986F" w:rsidR="00904883" w:rsidRDefault="00904883">
      <w:pPr>
        <w:rPr>
          <w:rFonts w:ascii="Calibri" w:hAnsi="Calibri" w:cs="Calibri"/>
        </w:rPr>
      </w:pPr>
    </w:p>
    <w:p w14:paraId="3AA4914A" w14:textId="1DCBC483" w:rsidR="00035928" w:rsidRDefault="00EC79E5" w:rsidP="00035928">
      <w:pPr>
        <w:rPr>
          <w:rFonts w:ascii="Calibri" w:hAnsi="Calibri" w:cs="Calibri"/>
        </w:rPr>
      </w:pPr>
      <w:r>
        <w:rPr>
          <w:rFonts w:ascii="Calibri" w:hAnsi="Calibri" w:cs="Calibri"/>
        </w:rPr>
        <w:t>Irrefutably</w:t>
      </w:r>
      <w:r w:rsidR="00035928">
        <w:rPr>
          <w:rFonts w:ascii="Calibri" w:hAnsi="Calibri" w:cs="Calibri"/>
        </w:rPr>
        <w:t xml:space="preserve">, the use of an incorrect derivation with a missing term in current temperature response modelling should be amended as </w:t>
      </w:r>
      <w:r>
        <w:rPr>
          <w:rFonts w:ascii="Calibri" w:hAnsi="Calibri" w:cs="Calibri"/>
        </w:rPr>
        <w:t xml:space="preserve">it </w:t>
      </w:r>
      <w:r w:rsidR="00D44FB0">
        <w:rPr>
          <w:rFonts w:ascii="Calibri" w:hAnsi="Calibri" w:cs="Calibri"/>
        </w:rPr>
        <w:t xml:space="preserve">may </w:t>
      </w:r>
      <w:r w:rsidR="00035928">
        <w:rPr>
          <w:rFonts w:ascii="Calibri" w:hAnsi="Calibri" w:cs="Calibri"/>
        </w:rPr>
        <w:t>le</w:t>
      </w:r>
      <w:r w:rsidR="00D44FB0">
        <w:rPr>
          <w:rFonts w:ascii="Calibri" w:hAnsi="Calibri" w:cs="Calibri"/>
        </w:rPr>
        <w:t>a</w:t>
      </w:r>
      <w:r w:rsidR="00035928">
        <w:rPr>
          <w:rFonts w:ascii="Calibri" w:hAnsi="Calibri" w:cs="Calibri"/>
        </w:rPr>
        <w:t xml:space="preserve">d to </w:t>
      </w:r>
      <w:r w:rsidR="00035928" w:rsidRPr="00035928">
        <w:rPr>
          <w:rFonts w:ascii="Calibri" w:hAnsi="Calibri" w:cs="Calibri"/>
        </w:rPr>
        <w:t>meaningful deviation</w:t>
      </w:r>
      <w:r>
        <w:rPr>
          <w:rFonts w:ascii="Calibri" w:hAnsi="Calibri" w:cs="Calibri"/>
        </w:rPr>
        <w:t>s in activation energy and</w:t>
      </w:r>
      <w:r w:rsidR="00035928">
        <w:rPr>
          <w:rFonts w:ascii="Calibri" w:hAnsi="Calibri" w:cs="Calibri"/>
        </w:rPr>
        <w:t xml:space="preserve"> daily carbon balances</w:t>
      </w:r>
      <w:r>
        <w:rPr>
          <w:rFonts w:ascii="Calibri" w:hAnsi="Calibri" w:cs="Calibri"/>
        </w:rPr>
        <w:t>. An error in the modified Arrhenius equation creates inaccuracies in predicting carbon fluxes</w:t>
      </w:r>
      <w:ins w:id="6" w:author="Joseph Stinziano" w:date="2020-04-22T08:44:00Z">
        <w:r w:rsidR="00F26445">
          <w:rPr>
            <w:rFonts w:ascii="Calibri" w:hAnsi="Calibri" w:cs="Calibri"/>
          </w:rPr>
          <w:t xml:space="preserve"> at th</w:t>
        </w:r>
      </w:ins>
      <w:ins w:id="7" w:author="Joseph Stinziano" w:date="2020-04-22T08:45:00Z">
        <w:r w:rsidR="00F26445">
          <w:rPr>
            <w:rFonts w:ascii="Calibri" w:hAnsi="Calibri" w:cs="Calibri"/>
          </w:rPr>
          <w:t>e whole plant level that may scale to stand-level fluxes</w:t>
        </w:r>
      </w:ins>
      <w:del w:id="8" w:author="Joseph Stinziano" w:date="2020-04-22T08:45:00Z">
        <w:r w:rsidDel="00F26445">
          <w:rPr>
            <w:rFonts w:ascii="Calibri" w:hAnsi="Calibri" w:cs="Calibri"/>
          </w:rPr>
          <w:delText xml:space="preserve"> from seedling to stand</w:delText>
        </w:r>
      </w:del>
      <w:r>
        <w:rPr>
          <w:rFonts w:ascii="Calibri" w:hAnsi="Calibri" w:cs="Calibri"/>
        </w:rPr>
        <w:t>.</w:t>
      </w:r>
    </w:p>
    <w:p w14:paraId="11F411C2" w14:textId="5B59EC5B" w:rsidR="000B4F25" w:rsidRDefault="000B4F25" w:rsidP="00035928">
      <w:pPr>
        <w:rPr>
          <w:rFonts w:ascii="Calibri" w:hAnsi="Calibri" w:cs="Calibri"/>
        </w:rPr>
      </w:pPr>
    </w:p>
    <w:p w14:paraId="41E60A45" w14:textId="23685012" w:rsidR="000B4F25" w:rsidRDefault="000B4F25" w:rsidP="000B4F25">
      <w:pPr>
        <w:rPr>
          <w:rFonts w:ascii="Calibri" w:hAnsi="Calibri" w:cs="Calibri"/>
          <w:lang w:val="en-US"/>
        </w:rPr>
      </w:pPr>
      <w:r w:rsidRPr="000B4F25">
        <w:rPr>
          <w:rFonts w:ascii="Calibri" w:hAnsi="Calibri" w:cs="Calibri"/>
          <w:lang w:val="en-US"/>
        </w:rPr>
        <w:t>We look forward to your decision.</w:t>
      </w:r>
    </w:p>
    <w:p w14:paraId="73D48CB7" w14:textId="77777777" w:rsidR="000B4F25" w:rsidRPr="000B4F25" w:rsidRDefault="000B4F25" w:rsidP="000B4F25">
      <w:pPr>
        <w:rPr>
          <w:rFonts w:ascii="Calibri" w:hAnsi="Calibri" w:cs="Calibri"/>
          <w:lang w:val="en-US"/>
        </w:rPr>
      </w:pPr>
    </w:p>
    <w:p w14:paraId="178B1C45" w14:textId="4EC83E56" w:rsidR="000B4F25" w:rsidRPr="000B4F25" w:rsidRDefault="000B4F25" w:rsidP="000B4F25">
      <w:pPr>
        <w:spacing w:line="360" w:lineRule="auto"/>
        <w:rPr>
          <w:rFonts w:ascii="Calibri" w:hAnsi="Calibri" w:cs="Calibri"/>
          <w:lang w:val="en-US"/>
        </w:rPr>
      </w:pPr>
      <w:r w:rsidRPr="000B4F25">
        <w:rPr>
          <w:rFonts w:ascii="Calibri" w:hAnsi="Calibri" w:cs="Calibri"/>
          <w:lang w:val="en-US"/>
        </w:rPr>
        <w:t>Sincerely,</w:t>
      </w:r>
    </w:p>
    <w:p w14:paraId="23CD57B2" w14:textId="3CD0C5C1" w:rsidR="000B4F25" w:rsidRDefault="000B4F25" w:rsidP="000B4F25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03F4246" wp14:editId="7DF2B780">
            <wp:extent cx="1873603" cy="6572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_2.pd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352" cy="65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B2A4" w14:textId="1B8FF5D7" w:rsidR="00800F61" w:rsidRDefault="000B4F25" w:rsidP="00800F6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Bridget </w:t>
      </w:r>
      <w:r w:rsidR="00800F61">
        <w:rPr>
          <w:rFonts w:ascii="Calibri" w:hAnsi="Calibri" w:cs="Calibri"/>
        </w:rPr>
        <w:t xml:space="preserve">K. </w:t>
      </w:r>
      <w:r>
        <w:rPr>
          <w:rFonts w:ascii="Calibri" w:hAnsi="Calibri" w:cs="Calibri"/>
        </w:rPr>
        <w:t xml:space="preserve">Murphy, on behalf </w:t>
      </w:r>
      <w:r w:rsidR="00800F61">
        <w:rPr>
          <w:rFonts w:ascii="Calibri" w:hAnsi="Calibri" w:cs="Calibri"/>
        </w:rPr>
        <w:t>of myself and Joseph R. Stinziano</w:t>
      </w:r>
    </w:p>
    <w:p w14:paraId="7E17A17F" w14:textId="1A577FFF" w:rsidR="00800F61" w:rsidRDefault="00800F61" w:rsidP="00800F61">
      <w:pPr>
        <w:rPr>
          <w:rFonts w:ascii="Calibri" w:hAnsi="Calibri" w:cs="Calibri"/>
        </w:rPr>
      </w:pPr>
      <w:r w:rsidRPr="00800F61">
        <w:rPr>
          <w:rFonts w:ascii="Calibri" w:hAnsi="Calibri" w:cs="Calibri"/>
        </w:rPr>
        <w:t>bmurph26@uwo.ca</w:t>
      </w:r>
      <w:r>
        <w:rPr>
          <w:rFonts w:ascii="Calibri" w:hAnsi="Calibri" w:cs="Calibri"/>
        </w:rPr>
        <w:t xml:space="preserve"> </w:t>
      </w:r>
    </w:p>
    <w:p w14:paraId="426BC0AF" w14:textId="25C8790F" w:rsidR="00800F61" w:rsidRDefault="00800F61" w:rsidP="00800F61">
      <w:pPr>
        <w:rPr>
          <w:rFonts w:ascii="Calibri" w:hAnsi="Calibri" w:cs="Calibri"/>
        </w:rPr>
      </w:pPr>
      <w:r>
        <w:rPr>
          <w:rFonts w:ascii="Calibri" w:hAnsi="Calibri" w:cs="Calibri"/>
        </w:rPr>
        <w:t>Department of Biology, University of Western Ontario</w:t>
      </w:r>
    </w:p>
    <w:p w14:paraId="47F530A4" w14:textId="25C8790F" w:rsidR="00800F61" w:rsidRPr="00904883" w:rsidRDefault="00800F61" w:rsidP="000B4F25">
      <w:pPr>
        <w:spacing w:line="360" w:lineRule="auto"/>
        <w:rPr>
          <w:rFonts w:ascii="Calibri" w:hAnsi="Calibri" w:cs="Calibri"/>
        </w:rPr>
      </w:pPr>
    </w:p>
    <w:sectPr w:rsidR="00800F61" w:rsidRPr="00904883" w:rsidSect="007A5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seph Stinziano">
    <w15:presenceInfo w15:providerId="Windows Live" w15:userId="f1004a6d0003a0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83"/>
    <w:rsid w:val="00035928"/>
    <w:rsid w:val="000B4F25"/>
    <w:rsid w:val="002E5000"/>
    <w:rsid w:val="007A5308"/>
    <w:rsid w:val="00800F61"/>
    <w:rsid w:val="008335C6"/>
    <w:rsid w:val="00904883"/>
    <w:rsid w:val="00A8489C"/>
    <w:rsid w:val="00AD7D60"/>
    <w:rsid w:val="00B462DA"/>
    <w:rsid w:val="00BF4CBE"/>
    <w:rsid w:val="00C31C98"/>
    <w:rsid w:val="00D44FB0"/>
    <w:rsid w:val="00E56F2F"/>
    <w:rsid w:val="00EC4712"/>
    <w:rsid w:val="00EC79E5"/>
    <w:rsid w:val="00F26445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1260"/>
  <w15:chartTrackingRefBased/>
  <w15:docId w15:val="{4D46B6BD-8897-D74D-9695-09621051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79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9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9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9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9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9E5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4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187B8A-58A7-42FA-93DC-B7E434F0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Kathleen Murphy</dc:creator>
  <cp:keywords/>
  <dc:description/>
  <cp:lastModifiedBy>Joseph Stinziano</cp:lastModifiedBy>
  <cp:revision>2</cp:revision>
  <dcterms:created xsi:type="dcterms:W3CDTF">2020-04-22T18:01:00Z</dcterms:created>
  <dcterms:modified xsi:type="dcterms:W3CDTF">2020-04-22T18:01:00Z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