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FC9C6" w14:textId="77777777" w:rsidR="0083147D" w:rsidRPr="00412AC2" w:rsidRDefault="00412AC2">
      <w:pPr>
        <w:rPr>
          <w:u w:val="single"/>
          <w:lang w:val="en-CA"/>
        </w:rPr>
      </w:pPr>
      <w:r w:rsidRPr="00412AC2">
        <w:rPr>
          <w:u w:val="single"/>
          <w:lang w:val="en-CA"/>
        </w:rPr>
        <w:t>Submission Questions</w:t>
      </w:r>
    </w:p>
    <w:p w14:paraId="6B1C8A51" w14:textId="77777777"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scientific question you are addressing?</w:t>
      </w:r>
    </w:p>
    <w:p w14:paraId="40F33A04" w14:textId="77777777" w:rsidR="00412AC2" w:rsidRPr="00412AC2" w:rsidRDefault="00412AC2" w:rsidP="00412AC2">
      <w:pPr>
        <w:rPr>
          <w:lang w:val="en-CA"/>
        </w:rPr>
      </w:pPr>
      <w:r>
        <w:rPr>
          <w:lang w:val="en-CA"/>
        </w:rPr>
        <w:t>The manuscript asks whether a derivation error in the modified Arrhenius equation from Johnson et al. (1942) substantially impacts modelled temperature responses of photosynthesis and plant carbon gain.</w:t>
      </w:r>
    </w:p>
    <w:p w14:paraId="4E057735" w14:textId="77777777"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is/are the key finding(s) that answers this question?</w:t>
      </w:r>
    </w:p>
    <w:p w14:paraId="42BAF83B" w14:textId="72D7D39A" w:rsidR="00412AC2" w:rsidRPr="00412AC2" w:rsidRDefault="00412AC2" w:rsidP="00412AC2">
      <w:pPr>
        <w:rPr>
          <w:lang w:val="en-CA"/>
        </w:rPr>
      </w:pPr>
      <w:r>
        <w:rPr>
          <w:lang w:val="en-CA"/>
        </w:rPr>
        <w:t xml:space="preserve">We find that temperature response parameters generally vary &lt;5% and that these propagate to an </w:t>
      </w:r>
      <w:r w:rsidR="00D025FF">
        <w:rPr>
          <w:lang w:val="en-CA"/>
        </w:rPr>
        <w:t>~1.8</w:t>
      </w:r>
      <w:r>
        <w:rPr>
          <w:lang w:val="en-CA"/>
        </w:rPr>
        <w:t xml:space="preserve">% difference in modelled </w:t>
      </w:r>
      <w:r w:rsidR="00D025FF">
        <w:rPr>
          <w:lang w:val="en-CA"/>
        </w:rPr>
        <w:t xml:space="preserve">daily </w:t>
      </w:r>
      <w:r>
        <w:rPr>
          <w:lang w:val="en-CA"/>
        </w:rPr>
        <w:t xml:space="preserve">carbon gain. </w:t>
      </w:r>
      <w:r w:rsidR="00D025FF">
        <w:rPr>
          <w:lang w:val="en-CA"/>
        </w:rPr>
        <w:t>This apparently small daily difference can compound to large differences across time.</w:t>
      </w:r>
    </w:p>
    <w:p w14:paraId="19D1D052" w14:textId="77777777"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Why is this work important and timely?</w:t>
      </w:r>
    </w:p>
    <w:p w14:paraId="213187F2" w14:textId="281AE6F8" w:rsidR="00412AC2" w:rsidRPr="00412AC2" w:rsidRDefault="00412AC2" w:rsidP="00412AC2">
      <w:pPr>
        <w:rPr>
          <w:lang w:val="en-CA"/>
        </w:rPr>
      </w:pPr>
      <w:r>
        <w:rPr>
          <w:lang w:val="en-CA"/>
        </w:rPr>
        <w:t xml:space="preserve">As new, </w:t>
      </w:r>
      <w:proofErr w:type="gramStart"/>
      <w:r>
        <w:rPr>
          <w:lang w:val="en-CA"/>
        </w:rPr>
        <w:t>thermodynamically-grounded</w:t>
      </w:r>
      <w:proofErr w:type="gramEnd"/>
      <w:r>
        <w:rPr>
          <w:lang w:val="en-CA"/>
        </w:rPr>
        <w:t xml:space="preserve"> temperature response models are developed, it is important to revisit the derivation of the models in widespread use (e.g. the </w:t>
      </w:r>
      <w:proofErr w:type="spellStart"/>
      <w:r>
        <w:rPr>
          <w:lang w:val="en-CA"/>
        </w:rPr>
        <w:t>Medlyn</w:t>
      </w:r>
      <w:proofErr w:type="spellEnd"/>
      <w:r>
        <w:rPr>
          <w:lang w:val="en-CA"/>
        </w:rPr>
        <w:t xml:space="preserve"> et al. (2002) version of Johnson et al. (1942))</w:t>
      </w:r>
      <w:r w:rsidR="00D025FF">
        <w:rPr>
          <w:lang w:val="en-CA"/>
        </w:rPr>
        <w:t>. In this case, our results suggest that it is time to switch to a new temperature response model.</w:t>
      </w:r>
    </w:p>
    <w:p w14:paraId="04392490" w14:textId="77777777"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Does your paper fall within the scope of GCB; what biological AND global change aspects does it address?</w:t>
      </w:r>
    </w:p>
    <w:p w14:paraId="1F3C4D08" w14:textId="77777777" w:rsidR="00412AC2" w:rsidRPr="00412AC2" w:rsidRDefault="00412AC2" w:rsidP="00412AC2">
      <w:pPr>
        <w:rPr>
          <w:lang w:val="en-CA"/>
        </w:rPr>
      </w:pPr>
      <w:bookmarkStart w:id="0" w:name="_GoBack"/>
      <w:r>
        <w:rPr>
          <w:lang w:val="en-CA"/>
        </w:rPr>
        <w:t>The manuscript falls within the scope of GCB as it addresses modeling of biological temperature responses and carbon gain under changing environmental conditions.</w:t>
      </w:r>
    </w:p>
    <w:bookmarkEnd w:id="0"/>
    <w:p w14:paraId="6763DF88" w14:textId="77777777" w:rsidR="00412AC2" w:rsidRDefault="00412AC2" w:rsidP="00412A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are the three most recently published papers that are relevant to this question?</w:t>
      </w:r>
    </w:p>
    <w:p w14:paraId="7D834403" w14:textId="77777777" w:rsidR="00412AC2" w:rsidRDefault="00412AC2" w:rsidP="00412AC2">
      <w:pPr>
        <w:rPr>
          <w:lang w:val="en-CA"/>
        </w:rPr>
      </w:pPr>
      <w:r>
        <w:rPr>
          <w:lang w:val="en-CA"/>
        </w:rPr>
        <w:t>Liang et al. 2018 MMRT paper?</w:t>
      </w:r>
    </w:p>
    <w:p w14:paraId="2FD51E9A" w14:textId="77777777" w:rsidR="00412AC2" w:rsidRPr="00412AC2" w:rsidRDefault="00412AC2" w:rsidP="00412AC2">
      <w:pPr>
        <w:rPr>
          <w:lang w:val="en-CA"/>
        </w:rPr>
      </w:pPr>
      <w:r>
        <w:rPr>
          <w:lang w:val="en-CA"/>
        </w:rPr>
        <w:t>Need 2 more…</w:t>
      </w:r>
    </w:p>
    <w:sectPr w:rsidR="00412AC2" w:rsidRPr="00412AC2" w:rsidSect="00F83B35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65199"/>
    <w:multiLevelType w:val="hybridMultilevel"/>
    <w:tmpl w:val="A4E2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C2"/>
    <w:rsid w:val="00412AC2"/>
    <w:rsid w:val="0083147D"/>
    <w:rsid w:val="00D025FF"/>
    <w:rsid w:val="00F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AA51"/>
  <w15:chartTrackingRefBased/>
  <w15:docId w15:val="{CE964BEA-4C7E-478D-BE3D-D7596C20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Stinziano</dc:creator>
  <cp:keywords/>
  <dc:description/>
  <cp:lastModifiedBy>Joseph Stinziano</cp:lastModifiedBy>
  <cp:revision>2</cp:revision>
  <dcterms:created xsi:type="dcterms:W3CDTF">2020-01-09T16:28:00Z</dcterms:created>
  <dcterms:modified xsi:type="dcterms:W3CDTF">2020-01-27T18:54:00Z</dcterms:modified>
</cp:coreProperties>
</file>